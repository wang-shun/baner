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DFCED" w14:textId="77777777" w:rsidR="00D56299" w:rsidRDefault="007A3A3D" w:rsidP="007A3A3D">
      <w:pPr>
        <w:pStyle w:val="1"/>
        <w:rPr>
          <w:lang w:eastAsia="zh-CN"/>
        </w:rPr>
      </w:pPr>
      <w:r w:rsidRPr="00EF5CD9">
        <w:rPr>
          <w:rFonts w:hint="eastAsia"/>
          <w:lang w:eastAsia="zh-CN"/>
        </w:rPr>
        <w:t>数据库设计</w:t>
      </w:r>
    </w:p>
    <w:p w14:paraId="5BECE78A" w14:textId="77777777" w:rsidR="007A3A3D" w:rsidRDefault="007A3A3D" w:rsidP="007A3A3D">
      <w:pPr>
        <w:pStyle w:val="2"/>
        <w:rPr>
          <w:lang w:eastAsia="zh-CN"/>
        </w:rPr>
      </w:pPr>
      <w:r>
        <w:rPr>
          <w:rFonts w:hint="eastAsia"/>
          <w:lang w:eastAsia="zh-CN"/>
        </w:rPr>
        <w:t>ac</w:t>
      </w:r>
      <w:r w:rsidR="00D8155E">
        <w:rPr>
          <w:lang w:eastAsia="zh-CN"/>
        </w:rPr>
        <w:t>-</w:t>
      </w:r>
      <w:r w:rsidR="00D8155E">
        <w:rPr>
          <w:lang w:eastAsia="zh-CN"/>
        </w:rPr>
        <w:t>账户体系</w:t>
      </w:r>
    </w:p>
    <w:p w14:paraId="2A7B7200" w14:textId="77777777" w:rsidR="007A3A3D" w:rsidRDefault="007A3A3D" w:rsidP="00D8155E">
      <w:pPr>
        <w:pStyle w:val="3"/>
        <w:rPr>
          <w:lang w:eastAsia="zh-CN"/>
        </w:rPr>
      </w:pPr>
      <w:r w:rsidRPr="00D8155E">
        <w:rPr>
          <w:lang w:eastAsia="zh-CN"/>
        </w:rPr>
        <w:t>ac_core(</w:t>
      </w:r>
      <w:r w:rsidRPr="00D8155E">
        <w:rPr>
          <w:rFonts w:hint="eastAsia"/>
          <w:lang w:eastAsia="zh-CN"/>
        </w:rPr>
        <w:t>核心账户表</w:t>
      </w:r>
      <w:r w:rsidRPr="00D8155E">
        <w:rPr>
          <w:lang w:eastAsia="zh-CN"/>
        </w:rPr>
        <w:t>)</w:t>
      </w:r>
    </w:p>
    <w:tbl>
      <w:tblPr>
        <w:tblW w:w="8035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1061"/>
        <w:gridCol w:w="1675"/>
        <w:gridCol w:w="664"/>
        <w:gridCol w:w="935"/>
        <w:gridCol w:w="627"/>
        <w:gridCol w:w="1162"/>
      </w:tblGrid>
      <w:tr w:rsidR="00D8155E" w14:paraId="31897FA7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CD12DCF" w14:textId="77777777" w:rsidR="00D8155E" w:rsidRDefault="00D8155E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字段代号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FD746CC" w14:textId="77777777" w:rsidR="00D8155E" w:rsidRDefault="00D8155E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0C3EFD3" w14:textId="77777777" w:rsidR="00D8155E" w:rsidRDefault="00D8155E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类型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7D46B2F" w14:textId="77777777" w:rsidR="00D8155E" w:rsidRDefault="00D8155E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值域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B20DBBE" w14:textId="77777777" w:rsidR="00D8155E" w:rsidRDefault="00D8155E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空值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69AD08F" w14:textId="77777777" w:rsidR="00D8155E" w:rsidRDefault="00D8155E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索引或键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C3FAAD4" w14:textId="77777777" w:rsidR="00D8155E" w:rsidRDefault="00D8155E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备注</w:t>
            </w:r>
          </w:p>
        </w:tc>
      </w:tr>
      <w:tr w:rsidR="00D8155E" w14:paraId="56730530" w14:textId="77777777" w:rsidTr="00767688">
        <w:trPr>
          <w:trHeight w:val="339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EE3B" w14:textId="77777777" w:rsidR="00D8155E" w:rsidRPr="00CE09A7" w:rsidRDefault="00D8155E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A08A1" w14:textId="77777777" w:rsidR="00D8155E" w:rsidRDefault="00D8155E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CEFF" w14:textId="2521F636" w:rsidR="00D8155E" w:rsidRDefault="00770C33" w:rsidP="00A406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6FA8F" w14:textId="77777777" w:rsidR="00D8155E" w:rsidRDefault="00D8155E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70555" w14:textId="77777777" w:rsidR="00D8155E" w:rsidRDefault="00D8155E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46F5C" w14:textId="77777777" w:rsidR="00D8155E" w:rsidRDefault="00D8155E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10253" w14:textId="6AA5ECF5" w:rsidR="00D8155E" w:rsidRDefault="00591623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</w:t>
            </w:r>
            <w:r>
              <w:rPr>
                <w:sz w:val="18"/>
                <w:szCs w:val="18"/>
              </w:rPr>
              <w:t>ID</w:t>
            </w:r>
          </w:p>
        </w:tc>
      </w:tr>
      <w:tr w:rsidR="00D829EA" w14:paraId="78607213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20AF" w14:textId="45706F1C" w:rsidR="00D829EA" w:rsidRDefault="00D829E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acname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AB596" w14:textId="00D86E26" w:rsidR="00D829EA" w:rsidRDefault="00D829EA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5176E" w14:textId="4FAE855C" w:rsidR="00D829EA" w:rsidRPr="00F42973" w:rsidRDefault="007F0047" w:rsidP="00A406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 w:rsidR="000A379B" w:rsidRPr="00F42973">
              <w:rPr>
                <w:sz w:val="18"/>
                <w:szCs w:val="18"/>
              </w:rPr>
              <w:t>(</w:t>
            </w:r>
            <w:r w:rsidR="000A379B">
              <w:rPr>
                <w:sz w:val="18"/>
                <w:szCs w:val="18"/>
              </w:rPr>
              <w:t>32</w:t>
            </w:r>
            <w:r w:rsidR="000A379B" w:rsidRPr="00F42973"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0ABED" w14:textId="77777777" w:rsidR="00D829EA" w:rsidRDefault="00D829EA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0A28E" w14:textId="481745C8" w:rsidR="00D829EA" w:rsidRDefault="00D57FAC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8D3F0" w14:textId="63551CFC" w:rsidR="00D829EA" w:rsidRDefault="00D829EA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77A6C" w14:textId="18B14992" w:rsidR="00D829EA" w:rsidRDefault="00D57FAC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账户名称</w:t>
            </w:r>
          </w:p>
        </w:tc>
      </w:tr>
      <w:tr w:rsidR="002F559A" w14:paraId="02DAF3F0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F6E1" w14:textId="77777777" w:rsidR="002F559A" w:rsidRDefault="002F559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acno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DD38D" w14:textId="77777777" w:rsidR="002F559A" w:rsidRDefault="002F559A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账户号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9C2CE" w14:textId="0B9D9AF9" w:rsidR="002F559A" w:rsidRPr="00F42973" w:rsidRDefault="007F0047" w:rsidP="002F55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 w:rsidR="002F559A" w:rsidRPr="00F42973">
              <w:rPr>
                <w:sz w:val="18"/>
                <w:szCs w:val="18"/>
              </w:rPr>
              <w:t>(</w:t>
            </w:r>
            <w:r w:rsidR="002F559A">
              <w:rPr>
                <w:sz w:val="18"/>
                <w:szCs w:val="18"/>
              </w:rPr>
              <w:t>32</w:t>
            </w:r>
            <w:r w:rsidR="002F559A" w:rsidRPr="00F42973"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338F8" w14:textId="77777777" w:rsidR="002F559A" w:rsidRDefault="002F559A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5DA9" w14:textId="77777777" w:rsidR="002F559A" w:rsidRDefault="002F559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CE86" w14:textId="77777777" w:rsidR="002F559A" w:rsidRDefault="002F559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唯一索引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5B203" w14:textId="14280597" w:rsidR="002F559A" w:rsidRDefault="0059162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唯一</w:t>
            </w:r>
            <w:r>
              <w:rPr>
                <w:rFonts w:hint="eastAsia"/>
                <w:sz w:val="18"/>
                <w:szCs w:val="18"/>
              </w:rPr>
              <w:t>账户号</w:t>
            </w:r>
          </w:p>
        </w:tc>
      </w:tr>
      <w:tr w:rsidR="00D8155E" w14:paraId="28F53FF9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DF4F" w14:textId="77777777" w:rsidR="00D8155E" w:rsidRDefault="00D8155E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D8155E">
              <w:rPr>
                <w:sz w:val="18"/>
                <w:szCs w:val="18"/>
              </w:rPr>
              <w:t>wner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F981D" w14:textId="375C5E57" w:rsidR="00D8155E" w:rsidRDefault="00A72DFF" w:rsidP="00D56299">
            <w:pPr>
              <w:rPr>
                <w:sz w:val="18"/>
                <w:szCs w:val="18"/>
              </w:rPr>
            </w:pPr>
            <w:r w:rsidRPr="00A72DFF">
              <w:rPr>
                <w:rFonts w:hint="eastAsia"/>
                <w:sz w:val="18"/>
                <w:szCs w:val="18"/>
              </w:rPr>
              <w:t>账户持有人编号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B8D25" w14:textId="471870B0" w:rsidR="00D8155E" w:rsidRPr="00F42973" w:rsidRDefault="00770C33" w:rsidP="00FD29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27A8B" w14:textId="77777777" w:rsidR="00D8155E" w:rsidRDefault="00D8155E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DF85" w14:textId="77777777" w:rsidR="00D8155E" w:rsidRDefault="00D8155E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AD90" w14:textId="0026FC15" w:rsidR="00D8155E" w:rsidRDefault="001E158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索引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2249" w14:textId="2789E08A" w:rsidR="00D8155E" w:rsidRDefault="00A72DFF" w:rsidP="00D56299">
            <w:pPr>
              <w:rPr>
                <w:sz w:val="18"/>
                <w:szCs w:val="18"/>
              </w:rPr>
            </w:pPr>
            <w:r w:rsidRPr="00A72DFF">
              <w:rPr>
                <w:rFonts w:hint="eastAsia"/>
                <w:sz w:val="18"/>
                <w:szCs w:val="18"/>
              </w:rPr>
              <w:t>账户持有人编号</w:t>
            </w:r>
          </w:p>
        </w:tc>
      </w:tr>
      <w:tr w:rsidR="00D8155E" w14:paraId="4620E13F" w14:textId="77777777" w:rsidTr="00767688">
        <w:trPr>
          <w:trHeight w:val="502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EF79" w14:textId="77777777" w:rsidR="00D8155E" w:rsidRPr="00CE09A7" w:rsidRDefault="00D8155E" w:rsidP="00D56299">
            <w:pPr>
              <w:rPr>
                <w:sz w:val="18"/>
                <w:szCs w:val="18"/>
              </w:rPr>
            </w:pPr>
            <w:r w:rsidRPr="00D8155E">
              <w:rPr>
                <w:sz w:val="18"/>
                <w:szCs w:val="18"/>
              </w:rPr>
              <w:t>ownername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6E1C1" w14:textId="48C0E585" w:rsidR="00D8155E" w:rsidRDefault="00A72DFF" w:rsidP="00D56299">
            <w:pPr>
              <w:rPr>
                <w:sz w:val="18"/>
                <w:szCs w:val="18"/>
              </w:rPr>
            </w:pPr>
            <w:r w:rsidRPr="00A72DFF">
              <w:rPr>
                <w:rFonts w:hint="eastAsia"/>
                <w:sz w:val="18"/>
                <w:szCs w:val="18"/>
              </w:rPr>
              <w:t>账户持有人名称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F7910" w14:textId="376FCC96" w:rsidR="00D8155E" w:rsidRDefault="007F004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 w:rsidR="00D8155E" w:rsidRPr="00F42973">
              <w:rPr>
                <w:sz w:val="18"/>
                <w:szCs w:val="18"/>
              </w:rPr>
              <w:t>(</w:t>
            </w:r>
            <w:r w:rsidR="00D8155E">
              <w:rPr>
                <w:sz w:val="18"/>
                <w:szCs w:val="18"/>
              </w:rPr>
              <w:t>32</w:t>
            </w:r>
            <w:r w:rsidR="00D8155E" w:rsidRPr="00F42973"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42D62" w14:textId="77777777" w:rsidR="00D8155E" w:rsidRDefault="00D8155E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E8E3" w14:textId="7B285343" w:rsidR="00D8155E" w:rsidRDefault="00E21CFA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0F99" w14:textId="77777777" w:rsidR="00D8155E" w:rsidRDefault="00D8155E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F5731" w14:textId="3780B6BC" w:rsidR="00D8155E" w:rsidRDefault="00A72DFF" w:rsidP="00D56299">
            <w:pPr>
              <w:rPr>
                <w:sz w:val="18"/>
                <w:szCs w:val="18"/>
              </w:rPr>
            </w:pPr>
            <w:r w:rsidRPr="00A72DFF">
              <w:rPr>
                <w:rFonts w:hint="eastAsia"/>
                <w:sz w:val="18"/>
                <w:szCs w:val="18"/>
              </w:rPr>
              <w:t>账户持有人名称</w:t>
            </w:r>
          </w:p>
        </w:tc>
      </w:tr>
      <w:tr w:rsidR="00D8155E" w:rsidRPr="00234F55" w14:paraId="45525D1E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FDAF" w14:textId="77777777" w:rsidR="00D8155E" w:rsidRPr="00234F55" w:rsidRDefault="002F559A" w:rsidP="00D56299">
            <w:pPr>
              <w:rPr>
                <w:sz w:val="18"/>
                <w:szCs w:val="18"/>
              </w:rPr>
            </w:pPr>
            <w:r w:rsidRPr="002F559A">
              <w:rPr>
                <w:sz w:val="18"/>
                <w:szCs w:val="18"/>
              </w:rPr>
              <w:t>balance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A0D92" w14:textId="77777777" w:rsidR="00D8155E" w:rsidRPr="00234F55" w:rsidRDefault="002F559A" w:rsidP="00D56299">
            <w:pPr>
              <w:rPr>
                <w:sz w:val="18"/>
                <w:szCs w:val="18"/>
              </w:rPr>
            </w:pPr>
            <w:r w:rsidRPr="00234F55">
              <w:rPr>
                <w:sz w:val="18"/>
                <w:szCs w:val="18"/>
              </w:rPr>
              <w:t>账户余额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78291" w14:textId="43C98F96" w:rsidR="00D8155E" w:rsidRPr="00234F5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  <w:r w:rsidR="000D19EF" w:rsidRPr="00234F55">
              <w:rPr>
                <w:sz w:val="18"/>
                <w:szCs w:val="18"/>
              </w:rPr>
              <w:t>(16,0</w:t>
            </w:r>
            <w:r w:rsidR="00D8155E" w:rsidRPr="00234F55"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8B722" w14:textId="77777777" w:rsidR="00D8155E" w:rsidRPr="00234F55" w:rsidRDefault="00D8155E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697F9" w14:textId="77777777" w:rsidR="00D8155E" w:rsidRPr="00234F55" w:rsidRDefault="002F559A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118C7" w14:textId="77777777" w:rsidR="00D8155E" w:rsidRPr="00234F55" w:rsidRDefault="00D8155E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064A7" w14:textId="592EC2C0" w:rsidR="00D8155E" w:rsidRPr="00234F55" w:rsidRDefault="007608C1" w:rsidP="00D56299">
            <w:pPr>
              <w:rPr>
                <w:sz w:val="18"/>
                <w:szCs w:val="18"/>
              </w:rPr>
            </w:pPr>
            <w:r w:rsidRPr="00234F55">
              <w:rPr>
                <w:sz w:val="18"/>
                <w:szCs w:val="18"/>
              </w:rPr>
              <w:t>账户余额</w:t>
            </w:r>
          </w:p>
        </w:tc>
      </w:tr>
      <w:tr w:rsidR="00D8155E" w:rsidRPr="00234F55" w14:paraId="41FBAD9A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2AE2" w14:textId="1E3AA7EC" w:rsidR="00D8155E" w:rsidRPr="00234F55" w:rsidRDefault="002F559A" w:rsidP="00D56299">
            <w:pPr>
              <w:rPr>
                <w:sz w:val="18"/>
                <w:szCs w:val="18"/>
              </w:rPr>
            </w:pPr>
            <w:r w:rsidRPr="00234F55">
              <w:rPr>
                <w:sz w:val="18"/>
                <w:szCs w:val="18"/>
              </w:rPr>
              <w:t>stat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8D18E" w14:textId="77777777" w:rsidR="00D8155E" w:rsidRPr="00234F55" w:rsidRDefault="002F559A" w:rsidP="00D56299">
            <w:pPr>
              <w:rPr>
                <w:sz w:val="18"/>
                <w:szCs w:val="18"/>
              </w:rPr>
            </w:pPr>
            <w:r w:rsidRPr="002F559A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C09EE" w14:textId="2FA958BD" w:rsidR="00D8155E" w:rsidRPr="00234F5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 w:rsidR="00A57BF0" w:rsidRPr="00234F55">
              <w:rPr>
                <w:rFonts w:hint="eastAsia"/>
                <w:sz w:val="18"/>
                <w:szCs w:val="18"/>
              </w:rPr>
              <w:t xml:space="preserve"> </w:t>
            </w:r>
            <w:r w:rsidR="00D8155E" w:rsidRPr="00234F55">
              <w:rPr>
                <w:rFonts w:hint="eastAsia"/>
                <w:sz w:val="18"/>
                <w:szCs w:val="18"/>
              </w:rPr>
              <w:t>(</w:t>
            </w:r>
            <w:r w:rsidR="00A57BF0" w:rsidRPr="00234F55">
              <w:rPr>
                <w:sz w:val="18"/>
                <w:szCs w:val="18"/>
              </w:rPr>
              <w:t>2</w:t>
            </w:r>
            <w:r w:rsidR="00D8155E" w:rsidRPr="00234F55"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C507" w14:textId="2F842733" w:rsidR="00D8155E" w:rsidRPr="00234F55" w:rsidRDefault="00E304CD" w:rsidP="00D56299">
            <w:pPr>
              <w:rPr>
                <w:sz w:val="18"/>
                <w:szCs w:val="18"/>
              </w:rPr>
            </w:pPr>
            <w:r w:rsidRPr="00234F55">
              <w:rPr>
                <w:sz w:val="18"/>
                <w:szCs w:val="18"/>
              </w:rPr>
              <w:t>正常：</w:t>
            </w:r>
            <w:r w:rsidRPr="00234F55">
              <w:rPr>
                <w:sz w:val="18"/>
                <w:szCs w:val="18"/>
              </w:rPr>
              <w:t>00</w:t>
            </w:r>
            <w:r w:rsidRPr="00234F55">
              <w:rPr>
                <w:sz w:val="18"/>
                <w:szCs w:val="18"/>
              </w:rPr>
              <w:t>；</w:t>
            </w:r>
            <w:r w:rsidRPr="00234F55">
              <w:rPr>
                <w:rFonts w:hint="eastAsia"/>
                <w:sz w:val="18"/>
                <w:szCs w:val="18"/>
              </w:rPr>
              <w:t>非正常</w:t>
            </w:r>
            <w:r w:rsidRPr="00234F55">
              <w:rPr>
                <w:sz w:val="18"/>
                <w:szCs w:val="18"/>
              </w:rPr>
              <w:t>：</w:t>
            </w:r>
            <w:r w:rsidRPr="00234F55">
              <w:rPr>
                <w:sz w:val="18"/>
                <w:szCs w:val="18"/>
              </w:rPr>
              <w:t>01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48804" w14:textId="77777777" w:rsidR="00D8155E" w:rsidRPr="00234F55" w:rsidRDefault="00D8155E" w:rsidP="00D56299">
            <w:pPr>
              <w:rPr>
                <w:sz w:val="18"/>
                <w:szCs w:val="18"/>
              </w:rPr>
            </w:pPr>
            <w:r w:rsidRPr="00234F55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DF8F" w14:textId="558BB102" w:rsidR="00D8155E" w:rsidRPr="00234F55" w:rsidRDefault="00211BA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acno</w:t>
            </w:r>
            <w:r>
              <w:rPr>
                <w:sz w:val="18"/>
                <w:szCs w:val="18"/>
              </w:rPr>
              <w:t>组合</w:t>
            </w:r>
            <w:r>
              <w:rPr>
                <w:rFonts w:hint="eastAsia"/>
                <w:sz w:val="18"/>
                <w:szCs w:val="18"/>
              </w:rPr>
              <w:t>索引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D2662" w14:textId="77777777" w:rsidR="00E304CD" w:rsidRDefault="00E304CD" w:rsidP="00D56299">
            <w:pPr>
              <w:rPr>
                <w:sz w:val="18"/>
                <w:szCs w:val="18"/>
              </w:rPr>
            </w:pPr>
            <w:r w:rsidRPr="002F559A">
              <w:rPr>
                <w:rFonts w:hint="eastAsia"/>
                <w:sz w:val="18"/>
                <w:szCs w:val="18"/>
              </w:rPr>
              <w:t>状态</w:t>
            </w:r>
          </w:p>
          <w:p w14:paraId="5A9E2F8E" w14:textId="77777777" w:rsidR="001B10F6" w:rsidRDefault="00E304CD" w:rsidP="00D56299">
            <w:pPr>
              <w:rPr>
                <w:sz w:val="18"/>
                <w:szCs w:val="18"/>
              </w:rPr>
            </w:pPr>
            <w:r w:rsidRPr="00234F55">
              <w:rPr>
                <w:sz w:val="18"/>
                <w:szCs w:val="18"/>
              </w:rPr>
              <w:t>正常：</w:t>
            </w:r>
            <w:r w:rsidRPr="00234F55">
              <w:rPr>
                <w:sz w:val="18"/>
                <w:szCs w:val="18"/>
              </w:rPr>
              <w:t>00</w:t>
            </w:r>
            <w:r w:rsidRPr="00234F55">
              <w:rPr>
                <w:sz w:val="18"/>
                <w:szCs w:val="18"/>
              </w:rPr>
              <w:t>；</w:t>
            </w:r>
          </w:p>
          <w:p w14:paraId="6127768B" w14:textId="01934151" w:rsidR="00D8155E" w:rsidRPr="00234F55" w:rsidRDefault="00E304CD" w:rsidP="00D56299">
            <w:pPr>
              <w:rPr>
                <w:sz w:val="18"/>
                <w:szCs w:val="18"/>
              </w:rPr>
            </w:pPr>
            <w:r w:rsidRPr="00234F55">
              <w:rPr>
                <w:rFonts w:hint="eastAsia"/>
                <w:sz w:val="18"/>
                <w:szCs w:val="18"/>
              </w:rPr>
              <w:t>非正常</w:t>
            </w:r>
            <w:r w:rsidRPr="00234F55">
              <w:rPr>
                <w:sz w:val="18"/>
                <w:szCs w:val="18"/>
              </w:rPr>
              <w:t>：</w:t>
            </w:r>
            <w:r w:rsidRPr="00234F55">
              <w:rPr>
                <w:sz w:val="18"/>
                <w:szCs w:val="18"/>
              </w:rPr>
              <w:t>01</w:t>
            </w:r>
          </w:p>
        </w:tc>
      </w:tr>
      <w:tr w:rsidR="00AC6D5E" w:rsidRPr="00234F55" w14:paraId="6FB23F05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D77E" w14:textId="77777777" w:rsidR="00AC6D5E" w:rsidRPr="006B6401" w:rsidRDefault="00AC6D5E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actype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E1D9" w14:textId="77777777" w:rsidR="00AC6D5E" w:rsidRDefault="00AC6D5E" w:rsidP="00D56299">
            <w:pPr>
              <w:rPr>
                <w:sz w:val="18"/>
                <w:szCs w:val="18"/>
              </w:rPr>
            </w:pPr>
            <w:r w:rsidRPr="002F559A">
              <w:rPr>
                <w:rFonts w:hint="eastAsia"/>
                <w:sz w:val="18"/>
                <w:szCs w:val="18"/>
              </w:rPr>
              <w:t>账户类型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4363" w14:textId="2C9034EE" w:rsidR="00AC6D5E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 w:rsidR="00AC6D5E" w:rsidRPr="00234F55">
              <w:rPr>
                <w:rFonts w:hint="eastAsia"/>
                <w:sz w:val="18"/>
                <w:szCs w:val="18"/>
              </w:rPr>
              <w:t xml:space="preserve"> (</w:t>
            </w:r>
            <w:r w:rsidR="00AC6D5E" w:rsidRPr="00234F55">
              <w:rPr>
                <w:sz w:val="18"/>
                <w:szCs w:val="18"/>
              </w:rPr>
              <w:t>2)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0E2AF" w14:textId="1C146E7E" w:rsidR="00AC6D5E" w:rsidRDefault="00B1139C" w:rsidP="00D56299">
            <w:pPr>
              <w:rPr>
                <w:sz w:val="18"/>
                <w:szCs w:val="18"/>
              </w:rPr>
            </w:pPr>
            <w:r w:rsidRPr="00B1139C">
              <w:rPr>
                <w:rFonts w:hint="eastAsia"/>
                <w:sz w:val="18"/>
                <w:szCs w:val="18"/>
              </w:rPr>
              <w:t>01-</w:t>
            </w:r>
            <w:r w:rsidRPr="00B1139C">
              <w:rPr>
                <w:rFonts w:hint="eastAsia"/>
                <w:sz w:val="18"/>
                <w:szCs w:val="18"/>
              </w:rPr>
              <w:t>对私</w:t>
            </w:r>
            <w:r w:rsidRPr="00B1139C">
              <w:rPr>
                <w:rFonts w:hint="eastAsia"/>
                <w:sz w:val="18"/>
                <w:szCs w:val="18"/>
              </w:rPr>
              <w:t xml:space="preserve"> 02-</w:t>
            </w:r>
            <w:r w:rsidRPr="00B1139C">
              <w:rPr>
                <w:rFonts w:hint="eastAsia"/>
                <w:sz w:val="18"/>
                <w:szCs w:val="18"/>
              </w:rPr>
              <w:t>对公</w:t>
            </w:r>
            <w:r w:rsidRPr="00B1139C">
              <w:rPr>
                <w:rFonts w:hint="eastAsia"/>
                <w:sz w:val="18"/>
                <w:szCs w:val="18"/>
              </w:rPr>
              <w:t xml:space="preserve"> 03-</w:t>
            </w:r>
            <w:r w:rsidRPr="00B1139C"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55CD7" w14:textId="77777777" w:rsidR="00AC6D5E" w:rsidRDefault="00AC6D5E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9B51" w14:textId="77777777" w:rsidR="00AC6D5E" w:rsidRDefault="00AC6D5E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84754" w14:textId="6BD52D44" w:rsidR="00AC6D5E" w:rsidRDefault="00AC6D5E" w:rsidP="00AC6D5E">
            <w:pPr>
              <w:rPr>
                <w:sz w:val="18"/>
                <w:szCs w:val="18"/>
              </w:rPr>
            </w:pPr>
            <w:r w:rsidRPr="002F559A">
              <w:rPr>
                <w:rFonts w:hint="eastAsia"/>
                <w:sz w:val="18"/>
                <w:szCs w:val="18"/>
              </w:rPr>
              <w:t>账户类型</w:t>
            </w:r>
          </w:p>
          <w:p w14:paraId="0DFE4BE5" w14:textId="211CC160" w:rsidR="00AC6D5E" w:rsidRDefault="00B1139C" w:rsidP="00AC6D5E">
            <w:pPr>
              <w:rPr>
                <w:sz w:val="18"/>
                <w:szCs w:val="18"/>
              </w:rPr>
            </w:pPr>
            <w:r w:rsidRPr="00B1139C">
              <w:rPr>
                <w:rFonts w:hint="eastAsia"/>
                <w:sz w:val="18"/>
                <w:szCs w:val="18"/>
              </w:rPr>
              <w:t>01-</w:t>
            </w:r>
            <w:r w:rsidRPr="00B1139C">
              <w:rPr>
                <w:rFonts w:hint="eastAsia"/>
                <w:sz w:val="18"/>
                <w:szCs w:val="18"/>
              </w:rPr>
              <w:t>对私</w:t>
            </w:r>
            <w:r w:rsidRPr="00B1139C">
              <w:rPr>
                <w:rFonts w:hint="eastAsia"/>
                <w:sz w:val="18"/>
                <w:szCs w:val="18"/>
              </w:rPr>
              <w:t xml:space="preserve"> 02-</w:t>
            </w:r>
            <w:r w:rsidRPr="00B1139C">
              <w:rPr>
                <w:rFonts w:hint="eastAsia"/>
                <w:sz w:val="18"/>
                <w:szCs w:val="18"/>
              </w:rPr>
              <w:t>对公</w:t>
            </w:r>
            <w:r w:rsidRPr="00B1139C">
              <w:rPr>
                <w:rFonts w:hint="eastAsia"/>
                <w:sz w:val="18"/>
                <w:szCs w:val="18"/>
              </w:rPr>
              <w:t xml:space="preserve"> 03-</w:t>
            </w:r>
            <w:r w:rsidRPr="00B1139C">
              <w:rPr>
                <w:rFonts w:hint="eastAsia"/>
                <w:sz w:val="18"/>
                <w:szCs w:val="18"/>
              </w:rPr>
              <w:t>平台</w:t>
            </w:r>
          </w:p>
        </w:tc>
      </w:tr>
      <w:tr w:rsidR="00E369AB" w14:paraId="49836AFE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DDE8" w14:textId="77777777" w:rsidR="00E369AB" w:rsidRPr="00C954B5" w:rsidRDefault="00E369AB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ccy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AD7E9" w14:textId="77777777" w:rsidR="00E369AB" w:rsidRDefault="00E369AB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币种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9DC2F" w14:textId="6EEA5AC6" w:rsidR="00E369AB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 w:rsidR="00E369AB">
              <w:rPr>
                <w:sz w:val="18"/>
                <w:szCs w:val="18"/>
              </w:rPr>
              <w:t>(</w:t>
            </w:r>
            <w:r w:rsidR="007615AD">
              <w:rPr>
                <w:sz w:val="18"/>
                <w:szCs w:val="18"/>
              </w:rPr>
              <w:t>8</w:t>
            </w:r>
            <w:r w:rsidR="00E369AB"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0EF68" w14:textId="77777777" w:rsidR="00E369AB" w:rsidRDefault="00E369AB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5E0B" w14:textId="77777777" w:rsidR="00E369AB" w:rsidRDefault="00E369AB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DB019" w14:textId="77777777" w:rsidR="00E369AB" w:rsidRDefault="00E369AB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9A2B2" w14:textId="77777777" w:rsidR="00E369AB" w:rsidRDefault="00E369AB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币种</w:t>
            </w:r>
            <w:r w:rsidRPr="006A5964">
              <w:rPr>
                <w:rFonts w:hint="eastAsia"/>
                <w:sz w:val="18"/>
                <w:szCs w:val="18"/>
              </w:rPr>
              <w:t>001-</w:t>
            </w:r>
            <w:r w:rsidRPr="006A5964">
              <w:rPr>
                <w:rFonts w:hint="eastAsia"/>
                <w:sz w:val="18"/>
                <w:szCs w:val="18"/>
              </w:rPr>
              <w:t>现金</w:t>
            </w:r>
            <w:r w:rsidRPr="006A5964">
              <w:rPr>
                <w:rFonts w:hint="eastAsia"/>
                <w:sz w:val="18"/>
                <w:szCs w:val="18"/>
              </w:rPr>
              <w:t>, 002-</w:t>
            </w:r>
            <w:r w:rsidRPr="006A5964">
              <w:rPr>
                <w:rFonts w:hint="eastAsia"/>
                <w:sz w:val="18"/>
                <w:szCs w:val="18"/>
              </w:rPr>
              <w:t>伴儿豆</w:t>
            </w:r>
            <w:r w:rsidRPr="006A5964">
              <w:rPr>
                <w:rFonts w:hint="eastAsia"/>
                <w:sz w:val="18"/>
                <w:szCs w:val="18"/>
              </w:rPr>
              <w:t>, 003-</w:t>
            </w:r>
            <w:r w:rsidRPr="006A5964">
              <w:rPr>
                <w:rFonts w:hint="eastAsia"/>
                <w:sz w:val="18"/>
                <w:szCs w:val="18"/>
              </w:rPr>
              <w:t>积分</w:t>
            </w:r>
          </w:p>
        </w:tc>
      </w:tr>
      <w:tr w:rsidR="00AC6D5E" w14:paraId="3F92C766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AF2" w14:textId="61757C6C" w:rsidR="00AC6D5E" w:rsidRPr="00C954B5" w:rsidRDefault="00225C8E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</w:t>
            </w:r>
            <w:r w:rsidR="00823D8E">
              <w:rPr>
                <w:sz w:val="18"/>
                <w:szCs w:val="18"/>
              </w:rPr>
              <w:t>time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716C1" w14:textId="19E2B794" w:rsidR="00AC6D5E" w:rsidRDefault="00823D8E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0D93C" w14:textId="3E7F618D" w:rsidR="00AC6D5E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A9496" w14:textId="77777777" w:rsidR="00AC6D5E" w:rsidRDefault="00AC6D5E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0466" w14:textId="1B8096A7" w:rsidR="00AC6D5E" w:rsidRDefault="00F962CE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CA8F3" w14:textId="77777777" w:rsidR="00AC6D5E" w:rsidRDefault="00AC6D5E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A61B3" w14:textId="706B72F3" w:rsidR="00AC6D5E" w:rsidRDefault="006D2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</w:tr>
      <w:tr w:rsidR="006D2C33" w14:paraId="7C99ECCA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223F" w14:textId="435F2CC9" w:rsidR="006D2C33" w:rsidRDefault="00CC7E36" w:rsidP="00D56299">
            <w:pPr>
              <w:rPr>
                <w:sz w:val="18"/>
                <w:szCs w:val="18"/>
              </w:rPr>
            </w:pPr>
            <w:r w:rsidRPr="00CC7E36">
              <w:rPr>
                <w:sz w:val="18"/>
                <w:szCs w:val="18"/>
              </w:rPr>
              <w:t>updatetime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1AFE3" w14:textId="4AF96B76" w:rsidR="006D2C33" w:rsidRDefault="006A265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591F9" w14:textId="4DF890B0" w:rsidR="006D2C33" w:rsidRPr="00734254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DD6B3" w14:textId="77777777" w:rsidR="006D2C33" w:rsidRDefault="006D2C33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25151" w14:textId="4ADB2930" w:rsidR="006D2C33" w:rsidRDefault="00821820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6646B" w14:textId="77777777" w:rsidR="006D2C33" w:rsidRDefault="006D2C33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4E76" w14:textId="7473A0A6" w:rsidR="006D2C33" w:rsidRDefault="00C127F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</w:tr>
      <w:tr w:rsidR="00767688" w14:paraId="27AFEA1F" w14:textId="77777777" w:rsidTr="00767688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F3FC" w14:textId="5C763966" w:rsidR="00767688" w:rsidRPr="00CC7E36" w:rsidRDefault="0076768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FAA8B" w14:textId="3E84EA8D" w:rsidR="00767688" w:rsidRDefault="0076768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E5F79" w14:textId="135E1426" w:rsidR="00767688" w:rsidRDefault="0076768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VARCHAR(128)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1AD84" w14:textId="77777777" w:rsidR="00767688" w:rsidRDefault="00767688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A6943" w14:textId="1B379FEB" w:rsidR="00767688" w:rsidRDefault="0076768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EDAE" w14:textId="77777777" w:rsidR="00767688" w:rsidRDefault="00767688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F0AD9" w14:textId="2498A0AA" w:rsidR="00767688" w:rsidRDefault="0076768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</w:tbl>
    <w:p w14:paraId="7CF876CF" w14:textId="77777777" w:rsidR="00D8155E" w:rsidRPr="00D8155E" w:rsidRDefault="00D8155E" w:rsidP="00D8155E"/>
    <w:p w14:paraId="62F2CC79" w14:textId="77777777" w:rsidR="007A3A3D" w:rsidRDefault="007A3A3D" w:rsidP="00D8155E">
      <w:pPr>
        <w:pStyle w:val="3"/>
        <w:rPr>
          <w:lang w:eastAsia="zh-CN"/>
        </w:rPr>
      </w:pPr>
      <w:r w:rsidRPr="00D8155E">
        <w:rPr>
          <w:lang w:eastAsia="zh-CN"/>
        </w:rPr>
        <w:t>ac_flow(</w:t>
      </w:r>
      <w:r w:rsidRPr="00D8155E">
        <w:rPr>
          <w:rFonts w:hint="eastAsia"/>
          <w:lang w:eastAsia="zh-CN"/>
        </w:rPr>
        <w:t>账户流水表</w:t>
      </w:r>
      <w:r w:rsidRPr="00D8155E">
        <w:rPr>
          <w:lang w:eastAsia="zh-CN"/>
        </w:rPr>
        <w:t>)</w:t>
      </w:r>
    </w:p>
    <w:tbl>
      <w:tblPr>
        <w:tblW w:w="8035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1"/>
        <w:gridCol w:w="1033"/>
        <w:gridCol w:w="1649"/>
        <w:gridCol w:w="659"/>
        <w:gridCol w:w="904"/>
        <w:gridCol w:w="801"/>
        <w:gridCol w:w="1128"/>
      </w:tblGrid>
      <w:tr w:rsidR="000A258F" w14:paraId="7AE76EF4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6E8C749" w14:textId="77777777" w:rsidR="000A258F" w:rsidRDefault="000A258F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字段代号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B3245C3" w14:textId="77777777" w:rsidR="000A258F" w:rsidRDefault="000A258F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名称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2AB28A0" w14:textId="77777777" w:rsidR="000A258F" w:rsidRDefault="000A258F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类型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B425358" w14:textId="77777777" w:rsidR="000A258F" w:rsidRDefault="000A258F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值域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A845346" w14:textId="77777777" w:rsidR="000A258F" w:rsidRDefault="000A258F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空值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17B8B74" w14:textId="77777777" w:rsidR="000A258F" w:rsidRDefault="000A258F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索引或键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BA1D7FA" w14:textId="77777777" w:rsidR="000A258F" w:rsidRDefault="000A258F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备注</w:t>
            </w:r>
          </w:p>
        </w:tc>
      </w:tr>
      <w:tr w:rsidR="000A258F" w14:paraId="074E1120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7E61" w14:textId="1EC3920F" w:rsidR="000A258F" w:rsidRPr="00CE09A7" w:rsidRDefault="00CC727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latflow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50CE8" w14:textId="7C008292" w:rsidR="000A258F" w:rsidRDefault="00180BA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CE690" w14:textId="2893397D" w:rsidR="000A258F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60AB0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DCC1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5914A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67B3" w14:textId="3CAA9076" w:rsidR="000A258F" w:rsidRDefault="00180BA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流水号</w:t>
            </w:r>
          </w:p>
        </w:tc>
      </w:tr>
      <w:tr w:rsidR="000A258F" w14:paraId="07D04D3E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BCF5" w14:textId="63BDAA9C" w:rsidR="000A258F" w:rsidRDefault="006F1EC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acno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4F606" w14:textId="758ED45C" w:rsidR="000A258F" w:rsidRDefault="00B443F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唯一</w:t>
            </w:r>
            <w:r>
              <w:rPr>
                <w:rFonts w:hint="eastAsia"/>
                <w:sz w:val="18"/>
                <w:szCs w:val="18"/>
              </w:rPr>
              <w:t>账户号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EF0AF" w14:textId="35D3B388" w:rsidR="000A258F" w:rsidRPr="00F42973" w:rsidRDefault="00D75AD2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 w:rsidR="000A258F" w:rsidRPr="00F42973">
              <w:rPr>
                <w:sz w:val="18"/>
                <w:szCs w:val="18"/>
              </w:rPr>
              <w:t>(</w:t>
            </w:r>
            <w:r w:rsidR="000A258F">
              <w:rPr>
                <w:sz w:val="18"/>
                <w:szCs w:val="18"/>
              </w:rPr>
              <w:t>32</w:t>
            </w:r>
            <w:r w:rsidR="000A258F" w:rsidRPr="00F42973">
              <w:rPr>
                <w:sz w:val="18"/>
                <w:szCs w:val="18"/>
              </w:rPr>
              <w:t>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465BA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F8FF3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22F06" w14:textId="5174514A" w:rsidR="000A258F" w:rsidRDefault="00536EC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trantype</w:t>
            </w:r>
            <w:r>
              <w:rPr>
                <w:sz w:val="18"/>
                <w:szCs w:val="18"/>
              </w:rPr>
              <w:t>组合索引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2D98A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唯一</w:t>
            </w:r>
            <w:r>
              <w:rPr>
                <w:rFonts w:hint="eastAsia"/>
                <w:sz w:val="18"/>
                <w:szCs w:val="18"/>
              </w:rPr>
              <w:t>账户号</w:t>
            </w:r>
          </w:p>
        </w:tc>
      </w:tr>
      <w:tr w:rsidR="000A258F" w14:paraId="23E3D3A1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E949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D8155E">
              <w:rPr>
                <w:sz w:val="18"/>
                <w:szCs w:val="18"/>
              </w:rPr>
              <w:t>wner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58457" w14:textId="009C341D" w:rsidR="000A258F" w:rsidRDefault="00F76AF0" w:rsidP="00D56299">
            <w:pPr>
              <w:rPr>
                <w:sz w:val="18"/>
                <w:szCs w:val="18"/>
              </w:rPr>
            </w:pPr>
            <w:r w:rsidRPr="00D56299">
              <w:rPr>
                <w:rFonts w:hint="eastAsia"/>
                <w:sz w:val="18"/>
                <w:szCs w:val="18"/>
              </w:rPr>
              <w:t>账户持有人编号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2C9E2" w14:textId="7EAB4F2E" w:rsidR="000A258F" w:rsidRPr="00F42973" w:rsidRDefault="00770C33" w:rsidP="00477C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B97E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012C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DCC1F" w14:textId="025E95EA" w:rsidR="000A258F" w:rsidRDefault="00B4574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索引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CAFC" w14:textId="283DB93E" w:rsidR="000A258F" w:rsidRDefault="00D56299" w:rsidP="00D56299">
            <w:pPr>
              <w:rPr>
                <w:sz w:val="18"/>
                <w:szCs w:val="18"/>
              </w:rPr>
            </w:pPr>
            <w:r w:rsidRPr="00D56299">
              <w:rPr>
                <w:rFonts w:hint="eastAsia"/>
                <w:sz w:val="18"/>
                <w:szCs w:val="18"/>
              </w:rPr>
              <w:t>账户持有人编号</w:t>
            </w:r>
          </w:p>
        </w:tc>
      </w:tr>
      <w:tr w:rsidR="000A258F" w14:paraId="49155C8D" w14:textId="77777777" w:rsidTr="00F43F99">
        <w:trPr>
          <w:trHeight w:val="502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9629" w14:textId="77777777" w:rsidR="000A258F" w:rsidRPr="00CE09A7" w:rsidRDefault="000A258F" w:rsidP="00D56299">
            <w:pPr>
              <w:rPr>
                <w:sz w:val="18"/>
                <w:szCs w:val="18"/>
              </w:rPr>
            </w:pPr>
            <w:r w:rsidRPr="00D8155E">
              <w:rPr>
                <w:sz w:val="18"/>
                <w:szCs w:val="18"/>
              </w:rPr>
              <w:t>ownername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9875" w14:textId="09280668" w:rsidR="000A258F" w:rsidRDefault="00F76AF0" w:rsidP="00D56299">
            <w:pPr>
              <w:rPr>
                <w:sz w:val="18"/>
                <w:szCs w:val="18"/>
              </w:rPr>
            </w:pPr>
            <w:r w:rsidRPr="00F76AF0">
              <w:rPr>
                <w:rFonts w:hint="eastAsia"/>
                <w:sz w:val="18"/>
                <w:szCs w:val="18"/>
              </w:rPr>
              <w:t>账户持有人名称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9A31" w14:textId="40F6A1B5" w:rsidR="000A258F" w:rsidRDefault="00D75AD2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 w:rsidR="000A258F" w:rsidRPr="00F42973">
              <w:rPr>
                <w:sz w:val="18"/>
                <w:szCs w:val="18"/>
              </w:rPr>
              <w:t>(</w:t>
            </w:r>
            <w:r w:rsidR="000A258F">
              <w:rPr>
                <w:sz w:val="18"/>
                <w:szCs w:val="18"/>
              </w:rPr>
              <w:t>32</w:t>
            </w:r>
            <w:r w:rsidR="000A258F" w:rsidRPr="00F42973">
              <w:rPr>
                <w:sz w:val="18"/>
                <w:szCs w:val="18"/>
              </w:rPr>
              <w:t>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033E6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3E031" w14:textId="42B9746A" w:rsidR="000A258F" w:rsidRDefault="00F14199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C5EFD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4E9AC" w14:textId="7EAA496D" w:rsidR="000A258F" w:rsidRDefault="00F76AF0" w:rsidP="00D56299">
            <w:pPr>
              <w:rPr>
                <w:sz w:val="18"/>
                <w:szCs w:val="18"/>
              </w:rPr>
            </w:pPr>
            <w:r w:rsidRPr="00F76AF0">
              <w:rPr>
                <w:rFonts w:hint="eastAsia"/>
                <w:sz w:val="18"/>
                <w:szCs w:val="18"/>
              </w:rPr>
              <w:t>账户持有人名称</w:t>
            </w:r>
          </w:p>
        </w:tc>
      </w:tr>
      <w:tr w:rsidR="000A258F" w:rsidRPr="00234F55" w14:paraId="3798C1C4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6ACF" w14:textId="76E2576E" w:rsidR="000A258F" w:rsidRPr="00234F55" w:rsidRDefault="006749A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5C05" w14:textId="12E5C361" w:rsidR="000A258F" w:rsidRPr="00234F55" w:rsidRDefault="00EA0E90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</w:t>
            </w:r>
            <w:r w:rsidR="000A258F" w:rsidRPr="00234F55">
              <w:rPr>
                <w:sz w:val="18"/>
                <w:szCs w:val="18"/>
              </w:rPr>
              <w:t>额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F6F8" w14:textId="6EDF322D" w:rsidR="000A258F" w:rsidRPr="00234F5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  <w:r w:rsidR="00E46254" w:rsidRPr="00234F55">
              <w:rPr>
                <w:sz w:val="18"/>
                <w:szCs w:val="18"/>
              </w:rPr>
              <w:t xml:space="preserve"> </w:t>
            </w:r>
            <w:r w:rsidR="000A258F" w:rsidRPr="00234F55">
              <w:rPr>
                <w:sz w:val="18"/>
                <w:szCs w:val="18"/>
              </w:rPr>
              <w:t>(16,0)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7690C" w14:textId="77777777" w:rsidR="000A258F" w:rsidRPr="00234F55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5F337" w14:textId="77777777" w:rsidR="000A258F" w:rsidRPr="00234F55" w:rsidRDefault="000A258F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03038" w14:textId="77777777" w:rsidR="000A258F" w:rsidRPr="00234F55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68067" w14:textId="159D3B8C" w:rsidR="000A258F" w:rsidRPr="00234F55" w:rsidRDefault="00ED700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</w:t>
            </w:r>
            <w:r w:rsidRPr="00234F55">
              <w:rPr>
                <w:sz w:val="18"/>
                <w:szCs w:val="18"/>
              </w:rPr>
              <w:t>额</w:t>
            </w:r>
            <w:r>
              <w:rPr>
                <w:sz w:val="18"/>
                <w:szCs w:val="18"/>
              </w:rPr>
              <w:t>（以分为单位）</w:t>
            </w:r>
          </w:p>
        </w:tc>
      </w:tr>
      <w:tr w:rsidR="000A258F" w:rsidRPr="00234F55" w14:paraId="4DC6AA84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4794" w14:textId="68CDDFA7" w:rsidR="000A258F" w:rsidRPr="00234F55" w:rsidRDefault="00C1277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trantype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CEEA1" w14:textId="7AA2FCD7" w:rsidR="000A258F" w:rsidRPr="00234F55" w:rsidRDefault="00C1277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交易类型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B65AF" w14:textId="1D5154B2" w:rsidR="000A258F" w:rsidRPr="00234F5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 w:rsidR="000A258F" w:rsidRPr="00234F55">
              <w:rPr>
                <w:rFonts w:hint="eastAsia"/>
                <w:sz w:val="18"/>
                <w:szCs w:val="18"/>
              </w:rPr>
              <w:t xml:space="preserve"> (</w:t>
            </w:r>
            <w:r w:rsidR="000A258F" w:rsidRPr="00234F55">
              <w:rPr>
                <w:sz w:val="18"/>
                <w:szCs w:val="18"/>
              </w:rPr>
              <w:t>2)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8EA8D" w14:textId="611FF75E" w:rsidR="000A258F" w:rsidRPr="00234F55" w:rsidRDefault="00572DB7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出账</w:t>
            </w:r>
            <w:r w:rsidR="000A258F" w:rsidRPr="00234F55">
              <w:rPr>
                <w:sz w:val="18"/>
                <w:szCs w:val="18"/>
              </w:rPr>
              <w:t>：</w:t>
            </w:r>
            <w:r w:rsidR="000A258F" w:rsidRPr="00234F55">
              <w:rPr>
                <w:sz w:val="18"/>
                <w:szCs w:val="18"/>
              </w:rPr>
              <w:t>00</w:t>
            </w:r>
            <w:r w:rsidR="000A258F" w:rsidRPr="00234F55">
              <w:rPr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入账</w:t>
            </w:r>
            <w:r w:rsidR="000A258F" w:rsidRPr="00234F55">
              <w:rPr>
                <w:sz w:val="18"/>
                <w:szCs w:val="18"/>
              </w:rPr>
              <w:t>：</w:t>
            </w:r>
            <w:r w:rsidR="000A258F" w:rsidRPr="00234F55">
              <w:rPr>
                <w:sz w:val="18"/>
                <w:szCs w:val="18"/>
              </w:rPr>
              <w:t>01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B065A" w14:textId="77777777" w:rsidR="000A258F" w:rsidRPr="00234F55" w:rsidRDefault="000A258F" w:rsidP="00D56299">
            <w:pPr>
              <w:rPr>
                <w:sz w:val="18"/>
                <w:szCs w:val="18"/>
              </w:rPr>
            </w:pPr>
            <w:r w:rsidRPr="00234F55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F9072" w14:textId="18BA5751" w:rsidR="000A258F" w:rsidRPr="00234F55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558E0" w14:textId="5241CF0D" w:rsidR="000A258F" w:rsidRDefault="00BC5FB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交易类型</w:t>
            </w:r>
          </w:p>
          <w:p w14:paraId="08FF860F" w14:textId="2EA5E4B6" w:rsidR="000A258F" w:rsidRPr="00234F55" w:rsidRDefault="00BC5FB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出账</w:t>
            </w:r>
            <w:r w:rsidRPr="00234F55">
              <w:rPr>
                <w:sz w:val="18"/>
                <w:szCs w:val="18"/>
              </w:rPr>
              <w:t>：</w:t>
            </w:r>
            <w:r w:rsidRPr="00234F55">
              <w:rPr>
                <w:sz w:val="18"/>
                <w:szCs w:val="18"/>
              </w:rPr>
              <w:t>00</w:t>
            </w:r>
            <w:r w:rsidRPr="00234F55">
              <w:rPr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入账</w:t>
            </w:r>
            <w:r w:rsidRPr="00234F55">
              <w:rPr>
                <w:sz w:val="18"/>
                <w:szCs w:val="18"/>
              </w:rPr>
              <w:t>：</w:t>
            </w:r>
            <w:r w:rsidRPr="00234F55">
              <w:rPr>
                <w:sz w:val="18"/>
                <w:szCs w:val="18"/>
              </w:rPr>
              <w:t>01</w:t>
            </w:r>
          </w:p>
        </w:tc>
      </w:tr>
      <w:tr w:rsidR="000A258F" w:rsidRPr="00234F55" w14:paraId="49AA8867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537" w14:textId="1185CBD4" w:rsidR="000A258F" w:rsidRPr="006B6401" w:rsidRDefault="003B10F2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utflowno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FD1F6" w14:textId="376872F1" w:rsidR="000A258F" w:rsidRDefault="003B10F2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外部交易</w:t>
            </w:r>
            <w:r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6A22E" w14:textId="3D36DED9" w:rsidR="000A258F" w:rsidRDefault="00DB59C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 w:rsidRPr="00234F55">
              <w:rPr>
                <w:rFonts w:hint="eastAsia"/>
                <w:sz w:val="18"/>
                <w:szCs w:val="18"/>
              </w:rPr>
              <w:t xml:space="preserve"> </w:t>
            </w:r>
            <w:r w:rsidR="000A258F" w:rsidRPr="00234F55">
              <w:rPr>
                <w:rFonts w:hint="eastAsia"/>
                <w:sz w:val="18"/>
                <w:szCs w:val="18"/>
              </w:rPr>
              <w:t>(</w:t>
            </w:r>
            <w:r w:rsidR="00813A22">
              <w:rPr>
                <w:sz w:val="18"/>
                <w:szCs w:val="18"/>
              </w:rPr>
              <w:t>16</w:t>
            </w:r>
            <w:r w:rsidR="000A258F" w:rsidRPr="00234F55">
              <w:rPr>
                <w:sz w:val="18"/>
                <w:szCs w:val="18"/>
              </w:rPr>
              <w:t>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8BA6B" w14:textId="383A5AFF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47083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D4308" w14:textId="6FC26D5A" w:rsidR="000A258F" w:rsidRDefault="00250481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唯一索引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E78B" w14:textId="62917838" w:rsidR="000A258F" w:rsidRDefault="003108F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外部交易</w:t>
            </w:r>
            <w:r>
              <w:rPr>
                <w:rFonts w:hint="eastAsia"/>
                <w:sz w:val="18"/>
                <w:szCs w:val="18"/>
              </w:rPr>
              <w:t>流水号</w:t>
            </w:r>
          </w:p>
        </w:tc>
      </w:tr>
      <w:tr w:rsidR="0017616F" w:rsidRPr="00234F55" w14:paraId="6A179E33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00DC" w14:textId="271CF766" w:rsidR="0017616F" w:rsidRDefault="0017616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fromsysid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AC70B" w14:textId="62721732" w:rsidR="0017616F" w:rsidRDefault="00584D21" w:rsidP="00D56299">
            <w:pPr>
              <w:rPr>
                <w:sz w:val="18"/>
                <w:szCs w:val="18"/>
              </w:rPr>
            </w:pPr>
            <w:r w:rsidRPr="00584D21">
              <w:rPr>
                <w:rFonts w:hint="eastAsia"/>
                <w:sz w:val="18"/>
                <w:szCs w:val="18"/>
              </w:rPr>
              <w:t>交易来源（记录外部系统标识）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2EA01" w14:textId="0C4B96F9" w:rsidR="0017616F" w:rsidRDefault="00DB59C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VARCHAR </w:t>
            </w:r>
            <w:r w:rsidR="00584D21">
              <w:rPr>
                <w:sz w:val="18"/>
                <w:szCs w:val="18"/>
              </w:rPr>
              <w:t>(8)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80F9D" w14:textId="77777777" w:rsidR="0017616F" w:rsidRDefault="0017616F" w:rsidP="00D56299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BDF69" w14:textId="0A93ED54" w:rsidR="0017616F" w:rsidRDefault="0036685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B622" w14:textId="5E996ED6" w:rsidR="0017616F" w:rsidRDefault="00BB3574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索引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5FAE9" w14:textId="11AF86F6" w:rsidR="0017616F" w:rsidRPr="002F559A" w:rsidRDefault="00584D21" w:rsidP="00D56299">
            <w:pPr>
              <w:rPr>
                <w:sz w:val="18"/>
                <w:szCs w:val="18"/>
              </w:rPr>
            </w:pPr>
            <w:r w:rsidRPr="00584D21">
              <w:rPr>
                <w:rFonts w:hint="eastAsia"/>
                <w:sz w:val="18"/>
                <w:szCs w:val="18"/>
              </w:rPr>
              <w:t>交易来源（记录外部系统标识）</w:t>
            </w:r>
          </w:p>
        </w:tc>
      </w:tr>
      <w:tr w:rsidR="000A258F" w14:paraId="6A9BC512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A725" w14:textId="77777777" w:rsidR="000A258F" w:rsidRPr="00C954B5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ccy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BF41B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币种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09C75" w14:textId="478356C8" w:rsidR="000A258F" w:rsidRDefault="006D746D" w:rsidP="00AC4B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 w:rsidRPr="00234F55">
              <w:rPr>
                <w:rFonts w:hint="eastAsia"/>
                <w:sz w:val="18"/>
                <w:szCs w:val="18"/>
              </w:rPr>
              <w:t xml:space="preserve"> </w:t>
            </w:r>
            <w:r w:rsidR="000A258F">
              <w:rPr>
                <w:sz w:val="18"/>
                <w:szCs w:val="18"/>
              </w:rPr>
              <w:t>(</w:t>
            </w:r>
            <w:r w:rsidR="00F31224">
              <w:rPr>
                <w:sz w:val="18"/>
                <w:szCs w:val="18"/>
              </w:rPr>
              <w:t>8</w:t>
            </w:r>
            <w:r w:rsidR="000A258F">
              <w:rPr>
                <w:sz w:val="18"/>
                <w:szCs w:val="18"/>
              </w:rPr>
              <w:t>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EF683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400C3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3EBE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9A2EA" w14:textId="74DE11EF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币种</w:t>
            </w:r>
            <w:r w:rsidR="006A5964" w:rsidRPr="006A5964">
              <w:rPr>
                <w:rFonts w:hint="eastAsia"/>
                <w:sz w:val="18"/>
                <w:szCs w:val="18"/>
              </w:rPr>
              <w:t>001-</w:t>
            </w:r>
            <w:r w:rsidR="006A5964" w:rsidRPr="006A5964">
              <w:rPr>
                <w:rFonts w:hint="eastAsia"/>
                <w:sz w:val="18"/>
                <w:szCs w:val="18"/>
              </w:rPr>
              <w:t>现金</w:t>
            </w:r>
            <w:r w:rsidR="006A5964" w:rsidRPr="006A5964">
              <w:rPr>
                <w:rFonts w:hint="eastAsia"/>
                <w:sz w:val="18"/>
                <w:szCs w:val="18"/>
              </w:rPr>
              <w:t>, 002-</w:t>
            </w:r>
            <w:r w:rsidR="006A5964" w:rsidRPr="006A5964">
              <w:rPr>
                <w:rFonts w:hint="eastAsia"/>
                <w:sz w:val="18"/>
                <w:szCs w:val="18"/>
              </w:rPr>
              <w:t>伴儿豆</w:t>
            </w:r>
            <w:r w:rsidR="006A5964" w:rsidRPr="006A5964">
              <w:rPr>
                <w:rFonts w:hint="eastAsia"/>
                <w:sz w:val="18"/>
                <w:szCs w:val="18"/>
              </w:rPr>
              <w:t>, 003-</w:t>
            </w:r>
            <w:r w:rsidR="006A5964" w:rsidRPr="006A5964">
              <w:rPr>
                <w:rFonts w:hint="eastAsia"/>
                <w:sz w:val="18"/>
                <w:szCs w:val="18"/>
              </w:rPr>
              <w:t>积分</w:t>
            </w:r>
          </w:p>
        </w:tc>
      </w:tr>
      <w:tr w:rsidR="000A52A3" w14:paraId="357D89FA" w14:textId="77777777" w:rsidTr="00F43F99">
        <w:trPr>
          <w:trHeight w:val="70"/>
          <w:tblHeader/>
          <w:ins w:id="0" w:author="liu jian" w:date="2017-08-19T15:04:00Z"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3458" w14:textId="73254CB2" w:rsidR="000A52A3" w:rsidRDefault="000A52A3" w:rsidP="00D56299">
            <w:pPr>
              <w:rPr>
                <w:ins w:id="1" w:author="liu jian" w:date="2017-08-19T15:04:00Z"/>
                <w:sz w:val="18"/>
                <w:szCs w:val="18"/>
              </w:rPr>
            </w:pPr>
            <w:ins w:id="2" w:author="liu jian" w:date="2017-08-19T15:04:00Z">
              <w:r>
                <w:rPr>
                  <w:sz w:val="18"/>
                  <w:szCs w:val="18"/>
                </w:rPr>
                <w:t>stat</w:t>
              </w:r>
            </w:ins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7BB9C" w14:textId="78FC451E" w:rsidR="000A52A3" w:rsidRDefault="000A52A3" w:rsidP="00D56299">
            <w:pPr>
              <w:rPr>
                <w:ins w:id="3" w:author="liu jian" w:date="2017-08-19T15:04:00Z"/>
                <w:rFonts w:hint="eastAsia"/>
                <w:sz w:val="18"/>
                <w:szCs w:val="18"/>
              </w:rPr>
            </w:pPr>
            <w:ins w:id="4" w:author="liu jian" w:date="2017-08-19T15:04:00Z">
              <w:r>
                <w:rPr>
                  <w:sz w:val="18"/>
                  <w:szCs w:val="18"/>
                </w:rPr>
                <w:t>状态</w:t>
              </w:r>
            </w:ins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50685" w14:textId="4ACD8A95" w:rsidR="000A52A3" w:rsidRDefault="00F43F99" w:rsidP="00AC4B20">
            <w:pPr>
              <w:rPr>
                <w:ins w:id="5" w:author="liu jian" w:date="2017-08-19T15:04:00Z"/>
                <w:sz w:val="18"/>
                <w:szCs w:val="18"/>
              </w:rPr>
            </w:pPr>
            <w:ins w:id="6" w:author="liu jian" w:date="2017-08-19T15:06:00Z">
              <w:r>
                <w:rPr>
                  <w:sz w:val="18"/>
                  <w:szCs w:val="18"/>
                </w:rPr>
                <w:t>CHAR</w:t>
              </w:r>
              <w:r w:rsidRPr="00234F55">
                <w:rPr>
                  <w:rFonts w:hint="eastAsia"/>
                  <w:sz w:val="18"/>
                  <w:szCs w:val="18"/>
                </w:rPr>
                <w:t xml:space="preserve"> </w:t>
              </w:r>
              <w:r>
                <w:rPr>
                  <w:sz w:val="18"/>
                  <w:szCs w:val="18"/>
                </w:rPr>
                <w:t>(2)</w:t>
              </w:r>
            </w:ins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7F4A9" w14:textId="77777777" w:rsidR="000A52A3" w:rsidRDefault="000A52A3" w:rsidP="00D56299">
            <w:pPr>
              <w:rPr>
                <w:ins w:id="7" w:author="liu jian" w:date="2017-08-19T15:04:00Z"/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1B0CA" w14:textId="0F0FD595" w:rsidR="000A52A3" w:rsidRDefault="00FD76B7" w:rsidP="00D56299">
            <w:pPr>
              <w:rPr>
                <w:ins w:id="8" w:author="liu jian" w:date="2017-08-19T15:04:00Z"/>
                <w:rFonts w:hint="eastAsia"/>
                <w:sz w:val="18"/>
                <w:szCs w:val="18"/>
              </w:rPr>
            </w:pPr>
            <w:ins w:id="9" w:author="liu jian" w:date="2017-08-19T15:06:00Z">
              <w:r>
                <w:rPr>
                  <w:sz w:val="18"/>
                  <w:szCs w:val="18"/>
                </w:rPr>
                <w:t>M</w:t>
              </w:r>
            </w:ins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81477" w14:textId="77777777" w:rsidR="000A52A3" w:rsidRDefault="000A52A3" w:rsidP="00D56299">
            <w:pPr>
              <w:rPr>
                <w:ins w:id="10" w:author="liu jian" w:date="2017-08-19T15:04:00Z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8BBC8" w14:textId="16C8AD44" w:rsidR="00F43F99" w:rsidRDefault="00F43F99" w:rsidP="00D56299">
            <w:pPr>
              <w:rPr>
                <w:ins w:id="11" w:author="liu jian" w:date="2017-08-19T15:06:00Z"/>
                <w:sz w:val="18"/>
                <w:szCs w:val="18"/>
              </w:rPr>
            </w:pPr>
            <w:ins w:id="12" w:author="liu jian" w:date="2017-08-19T15:06:00Z">
              <w:r>
                <w:rPr>
                  <w:sz w:val="18"/>
                  <w:szCs w:val="18"/>
                </w:rPr>
                <w:t>状态</w:t>
              </w:r>
            </w:ins>
          </w:p>
          <w:p w14:paraId="2B960654" w14:textId="40D47406" w:rsidR="000A52A3" w:rsidRDefault="00F43F99" w:rsidP="00D56299">
            <w:pPr>
              <w:rPr>
                <w:ins w:id="13" w:author="liu jian" w:date="2017-08-19T15:04:00Z"/>
                <w:sz w:val="18"/>
                <w:szCs w:val="18"/>
              </w:rPr>
            </w:pPr>
            <w:ins w:id="14" w:author="liu jian" w:date="2017-08-19T15:06:00Z">
              <w:r w:rsidRPr="00F43F99">
                <w:rPr>
                  <w:rFonts w:hint="eastAsia"/>
                  <w:sz w:val="18"/>
                  <w:szCs w:val="18"/>
                </w:rPr>
                <w:t>状态</w:t>
              </w:r>
              <w:r w:rsidRPr="00F43F99">
                <w:rPr>
                  <w:rFonts w:hint="eastAsia"/>
                  <w:sz w:val="18"/>
                  <w:szCs w:val="18"/>
                </w:rPr>
                <w:t xml:space="preserve"> 00-</w:t>
              </w:r>
              <w:r w:rsidRPr="00F43F99">
                <w:rPr>
                  <w:rFonts w:hint="eastAsia"/>
                  <w:sz w:val="18"/>
                  <w:szCs w:val="18"/>
                </w:rPr>
                <w:t>成功</w:t>
              </w:r>
              <w:r w:rsidRPr="00F43F99">
                <w:rPr>
                  <w:rFonts w:hint="eastAsia"/>
                  <w:sz w:val="18"/>
                  <w:szCs w:val="18"/>
                </w:rPr>
                <w:t xml:space="preserve">  01-</w:t>
              </w:r>
              <w:r w:rsidRPr="00F43F99">
                <w:rPr>
                  <w:rFonts w:hint="eastAsia"/>
                  <w:sz w:val="18"/>
                  <w:szCs w:val="18"/>
                </w:rPr>
                <w:t>冲正</w:t>
              </w:r>
            </w:ins>
          </w:p>
        </w:tc>
      </w:tr>
      <w:tr w:rsidR="000A258F" w14:paraId="6E4131A8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2A1D" w14:textId="7459C296" w:rsidR="000A258F" w:rsidRPr="00C954B5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0962F4">
              <w:rPr>
                <w:rFonts w:hint="eastAsia"/>
                <w:sz w:val="18"/>
                <w:szCs w:val="18"/>
              </w:rPr>
              <w:t>reat</w:t>
            </w:r>
            <w:r>
              <w:rPr>
                <w:sz w:val="18"/>
                <w:szCs w:val="18"/>
              </w:rPr>
              <w:t>ime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08DEC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18C73" w14:textId="747C12EC" w:rsidR="000A258F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D90A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4367E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B3BCB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1A12E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</w:tr>
      <w:tr w:rsidR="000A258F" w14:paraId="7FE4834B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F2F7" w14:textId="1C3BF34B" w:rsidR="000A258F" w:rsidRDefault="007F040E" w:rsidP="00D56299">
            <w:pPr>
              <w:rPr>
                <w:sz w:val="18"/>
                <w:szCs w:val="18"/>
              </w:rPr>
            </w:pPr>
            <w:r w:rsidRPr="007F040E">
              <w:rPr>
                <w:sz w:val="18"/>
                <w:szCs w:val="18"/>
              </w:rPr>
              <w:t>updatetime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7CE29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F254" w14:textId="36E08671" w:rsidR="000A258F" w:rsidRPr="00734254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96EE3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FC35F" w14:textId="525CC87F" w:rsidR="000A258F" w:rsidRDefault="000E4D46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6E33C" w14:textId="77777777" w:rsidR="000A258F" w:rsidRDefault="000A258F" w:rsidP="00D56299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858D4" w14:textId="77777777" w:rsidR="000A258F" w:rsidRDefault="000A258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</w:tr>
      <w:tr w:rsidR="00775543" w14:paraId="41313C53" w14:textId="77777777" w:rsidTr="00F43F99">
        <w:trPr>
          <w:trHeight w:val="70"/>
          <w:tblHeader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2A9E" w14:textId="77777777" w:rsidR="00775543" w:rsidRPr="00CC7E36" w:rsidRDefault="00775543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A8CB" w14:textId="77777777" w:rsidR="00775543" w:rsidRDefault="00775543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52D4" w14:textId="77777777" w:rsidR="00775543" w:rsidRDefault="00775543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VARCHAR(128)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7C1D" w14:textId="77777777" w:rsidR="00775543" w:rsidRDefault="00775543" w:rsidP="000A52A3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929FF" w14:textId="77777777" w:rsidR="00775543" w:rsidRDefault="00775543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DDB9" w14:textId="77777777" w:rsidR="00775543" w:rsidRDefault="00775543" w:rsidP="000A52A3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2E3FE" w14:textId="77777777" w:rsidR="00775543" w:rsidRDefault="00775543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</w:tbl>
    <w:p w14:paraId="215938E7" w14:textId="77777777" w:rsidR="000A258F" w:rsidRPr="000A258F" w:rsidRDefault="000A258F" w:rsidP="000A258F"/>
    <w:p w14:paraId="179B1FBE" w14:textId="2C38F093" w:rsidR="007A3A3D" w:rsidRDefault="00D8155E" w:rsidP="00D8155E">
      <w:pPr>
        <w:pStyle w:val="2"/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lang w:eastAsia="zh-CN"/>
        </w:rPr>
        <w:t>商户体系</w:t>
      </w:r>
    </w:p>
    <w:p w14:paraId="158F997C" w14:textId="6D57F964" w:rsidR="00B873A7" w:rsidRDefault="00B873A7" w:rsidP="00A23D41">
      <w:pPr>
        <w:pStyle w:val="3"/>
        <w:rPr>
          <w:lang w:eastAsia="zh-CN"/>
        </w:rPr>
      </w:pPr>
      <w:r>
        <w:rPr>
          <w:rFonts w:hint="eastAsia"/>
          <w:lang w:eastAsia="zh-CN"/>
        </w:rPr>
        <w:t>mer</w:t>
      </w:r>
      <w:r>
        <w:rPr>
          <w:lang w:eastAsia="zh-CN"/>
        </w:rPr>
        <w:t>(</w:t>
      </w:r>
      <w:r>
        <w:rPr>
          <w:lang w:eastAsia="zh-CN"/>
        </w:rPr>
        <w:t>商户表</w:t>
      </w:r>
      <w:r>
        <w:rPr>
          <w:lang w:eastAsia="zh-CN"/>
        </w:rPr>
        <w:t>)</w:t>
      </w:r>
    </w:p>
    <w:tbl>
      <w:tblPr>
        <w:tblW w:w="8035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1061"/>
        <w:gridCol w:w="1675"/>
        <w:gridCol w:w="664"/>
        <w:gridCol w:w="935"/>
        <w:gridCol w:w="627"/>
        <w:gridCol w:w="1162"/>
      </w:tblGrid>
      <w:tr w:rsidR="005475BC" w14:paraId="7782BD0B" w14:textId="77777777" w:rsidTr="003F3AD9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8152C00" w14:textId="77777777" w:rsidR="005475BC" w:rsidRDefault="005475BC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字段代号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F45E6DA" w14:textId="77777777" w:rsidR="005475BC" w:rsidRDefault="005475BC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7B5ED6D" w14:textId="77777777" w:rsidR="005475BC" w:rsidRDefault="005475BC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类型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96212DC" w14:textId="77777777" w:rsidR="005475BC" w:rsidRDefault="005475BC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值域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27A7ED3" w14:textId="77777777" w:rsidR="005475BC" w:rsidRDefault="005475BC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空值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0605CFC" w14:textId="77777777" w:rsidR="005475BC" w:rsidRDefault="005475BC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索引或键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BDC24F5" w14:textId="77777777" w:rsidR="005475BC" w:rsidRDefault="005475BC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备注</w:t>
            </w:r>
          </w:p>
        </w:tc>
      </w:tr>
      <w:tr w:rsidR="005475BC" w14:paraId="66D3D53E" w14:textId="77777777" w:rsidTr="003F3AD9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B3A84" w14:textId="12DBF3E5" w:rsidR="005475BC" w:rsidRPr="00CE09A7" w:rsidRDefault="00AF0F7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merno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0CCF7" w14:textId="55DC7EBA" w:rsidR="005475BC" w:rsidRDefault="002F5B14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商户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4190A" w14:textId="4B5465B6" w:rsidR="005475BC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17178" w14:textId="77777777" w:rsidR="005475BC" w:rsidRDefault="005475BC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AE475" w14:textId="77777777" w:rsidR="005475BC" w:rsidRDefault="005475BC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B2A82" w14:textId="77777777" w:rsidR="005475BC" w:rsidRDefault="005475BC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A7412" w14:textId="2C289716" w:rsidR="005475BC" w:rsidRDefault="002B09C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商户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</w:tr>
      <w:tr w:rsidR="005475BC" w:rsidRPr="00C92AB7" w14:paraId="6450DAF5" w14:textId="77777777" w:rsidTr="003F3AD9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8B5B" w14:textId="751C6315" w:rsidR="005475BC" w:rsidRDefault="00AF0F7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7081C" w14:textId="559611F3" w:rsidR="005475BC" w:rsidRDefault="002F5B14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商户名称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F0325" w14:textId="3F3855E3" w:rsidR="005475BC" w:rsidRPr="00F42973" w:rsidRDefault="005475BC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 w:rsidRPr="00F4297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32</w:t>
            </w:r>
            <w:r w:rsidRPr="00F42973"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8EA3" w14:textId="77777777" w:rsidR="005475BC" w:rsidRDefault="005475BC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4E825" w14:textId="77777777" w:rsidR="005475BC" w:rsidRDefault="005475BC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A09D" w14:textId="77777777" w:rsidR="005475BC" w:rsidRDefault="005475BC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0AAB0" w14:textId="4B89EF7E" w:rsidR="005475BC" w:rsidRDefault="00CF08F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商户名称</w:t>
            </w:r>
          </w:p>
        </w:tc>
      </w:tr>
      <w:tr w:rsidR="005475BC" w14:paraId="58EB67CF" w14:textId="77777777" w:rsidTr="003F3AD9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B9D" w14:textId="189E8383" w:rsidR="005475BC" w:rsidRDefault="00AF0F7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mertype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BFB02" w14:textId="1AB4C795" w:rsidR="005475BC" w:rsidRDefault="00CF08F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商户类型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965AD" w14:textId="1598DECE" w:rsidR="005475BC" w:rsidRPr="00F42973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 w:rsidR="005475BC">
              <w:rPr>
                <w:sz w:val="18"/>
                <w:szCs w:val="18"/>
              </w:rPr>
              <w:t>(2)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E71B1" w14:textId="371DC184" w:rsidR="005475BC" w:rsidRDefault="00CF08F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00:</w:t>
            </w:r>
            <w:r>
              <w:rPr>
                <w:rFonts w:hint="eastAsia"/>
                <w:sz w:val="18"/>
                <w:szCs w:val="18"/>
              </w:rPr>
              <w:t>平台</w:t>
            </w:r>
            <w:r>
              <w:rPr>
                <w:sz w:val="18"/>
                <w:szCs w:val="18"/>
              </w:rPr>
              <w:t>商户；</w:t>
            </w:r>
            <w:r>
              <w:rPr>
                <w:sz w:val="18"/>
                <w:szCs w:val="18"/>
              </w:rPr>
              <w:t>01:</w:t>
            </w:r>
            <w:r>
              <w:rPr>
                <w:rFonts w:hint="eastAsia"/>
                <w:sz w:val="18"/>
                <w:szCs w:val="18"/>
              </w:rPr>
              <w:t>普通商户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76F4" w14:textId="77777777" w:rsidR="005475BC" w:rsidRDefault="005475BC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5ECE" w14:textId="77777777" w:rsidR="005475BC" w:rsidRDefault="005475BC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0075A" w14:textId="0326C644" w:rsidR="000E2EFD" w:rsidRDefault="000E2EF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商户类型</w:t>
            </w:r>
          </w:p>
          <w:p w14:paraId="6E8E01E4" w14:textId="40D58D19" w:rsidR="005475BC" w:rsidRDefault="000E2EF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00:</w:t>
            </w:r>
            <w:r>
              <w:rPr>
                <w:rFonts w:hint="eastAsia"/>
                <w:sz w:val="18"/>
                <w:szCs w:val="18"/>
              </w:rPr>
              <w:t>平台</w:t>
            </w:r>
            <w:r>
              <w:rPr>
                <w:sz w:val="18"/>
                <w:szCs w:val="18"/>
              </w:rPr>
              <w:t>商户；</w:t>
            </w:r>
            <w:r>
              <w:rPr>
                <w:sz w:val="18"/>
                <w:szCs w:val="18"/>
              </w:rPr>
              <w:t>01:</w:t>
            </w:r>
            <w:r>
              <w:rPr>
                <w:rFonts w:hint="eastAsia"/>
                <w:sz w:val="18"/>
                <w:szCs w:val="18"/>
              </w:rPr>
              <w:t>普通商户</w:t>
            </w:r>
          </w:p>
        </w:tc>
      </w:tr>
      <w:tr w:rsidR="003F3AD9" w:rsidRPr="003F3AD9" w14:paraId="09E29784" w14:textId="77777777" w:rsidTr="003F3AD9">
        <w:trPr>
          <w:trHeight w:val="70"/>
          <w:tblHeader/>
          <w:ins w:id="15" w:author="liu jian" w:date="2017-08-19T15:07:00Z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27B3" w14:textId="714623E5" w:rsidR="003F3AD9" w:rsidRDefault="003F3AD9" w:rsidP="00D56299">
            <w:pPr>
              <w:rPr>
                <w:ins w:id="16" w:author="liu jian" w:date="2017-08-19T15:07:00Z"/>
                <w:sz w:val="18"/>
                <w:szCs w:val="18"/>
              </w:rPr>
            </w:pPr>
            <w:ins w:id="17" w:author="liu jian" w:date="2017-08-19T15:07:00Z">
              <w:r w:rsidRPr="003F3AD9">
                <w:rPr>
                  <w:sz w:val="18"/>
                  <w:szCs w:val="18"/>
                </w:rPr>
                <w:t>superidno</w:t>
              </w:r>
            </w:ins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7E880" w14:textId="6653F4F6" w:rsidR="003F3AD9" w:rsidRDefault="003F3AD9" w:rsidP="00D56299">
            <w:pPr>
              <w:rPr>
                <w:ins w:id="18" w:author="liu jian" w:date="2017-08-19T15:07:00Z"/>
                <w:sz w:val="18"/>
                <w:szCs w:val="18"/>
              </w:rPr>
            </w:pPr>
            <w:ins w:id="19" w:author="liu jian" w:date="2017-08-19T15:07:00Z">
              <w:r w:rsidRPr="003F3AD9">
                <w:rPr>
                  <w:rFonts w:hint="eastAsia"/>
                  <w:sz w:val="18"/>
                  <w:szCs w:val="18"/>
                </w:rPr>
                <w:t>三证合一的编号</w:t>
              </w:r>
            </w:ins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F549C" w14:textId="6C68E8BB" w:rsidR="003F3AD9" w:rsidRDefault="003F3AD9" w:rsidP="00D56299">
            <w:pPr>
              <w:rPr>
                <w:ins w:id="20" w:author="liu jian" w:date="2017-08-19T15:07:00Z"/>
                <w:sz w:val="18"/>
                <w:szCs w:val="18"/>
              </w:rPr>
            </w:pPr>
            <w:ins w:id="21" w:author="liu jian" w:date="2017-08-19T15:07:00Z">
              <w:r>
                <w:rPr>
                  <w:sz w:val="18"/>
                  <w:szCs w:val="18"/>
                </w:rPr>
                <w:t>VARCHAR</w:t>
              </w:r>
              <w:r>
                <w:rPr>
                  <w:sz w:val="18"/>
                  <w:szCs w:val="18"/>
                </w:rPr>
                <w:t>(32)</w:t>
              </w:r>
            </w:ins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C3E9" w14:textId="77777777" w:rsidR="003F3AD9" w:rsidRDefault="003F3AD9" w:rsidP="00D56299">
            <w:pPr>
              <w:rPr>
                <w:ins w:id="22" w:author="liu jian" w:date="2017-08-19T15:07:00Z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6FF4" w14:textId="77777777" w:rsidR="003F3AD9" w:rsidRDefault="003F3AD9" w:rsidP="00D56299">
            <w:pPr>
              <w:rPr>
                <w:ins w:id="23" w:author="liu jian" w:date="2017-08-19T15:07:00Z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0A0DD" w14:textId="77777777" w:rsidR="003F3AD9" w:rsidRDefault="003F3AD9" w:rsidP="00D56299">
            <w:pPr>
              <w:rPr>
                <w:ins w:id="24" w:author="liu jian" w:date="2017-08-19T15:07:00Z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F1C3" w14:textId="215AE1D3" w:rsidR="003F3AD9" w:rsidRDefault="00583304" w:rsidP="00D56299">
            <w:pPr>
              <w:rPr>
                <w:ins w:id="25" w:author="liu jian" w:date="2017-08-19T15:07:00Z"/>
                <w:sz w:val="18"/>
                <w:szCs w:val="18"/>
              </w:rPr>
            </w:pPr>
            <w:ins w:id="26" w:author="liu jian" w:date="2017-08-19T15:08:00Z">
              <w:r w:rsidRPr="003F3AD9">
                <w:rPr>
                  <w:rFonts w:hint="eastAsia"/>
                  <w:sz w:val="18"/>
                  <w:szCs w:val="18"/>
                </w:rPr>
                <w:t>三证合一的编号</w:t>
              </w:r>
            </w:ins>
          </w:p>
        </w:tc>
      </w:tr>
      <w:tr w:rsidR="005929A0" w:rsidRPr="003F3AD9" w14:paraId="19A21C90" w14:textId="77777777" w:rsidTr="003F3AD9">
        <w:trPr>
          <w:trHeight w:val="70"/>
          <w:tblHeader/>
          <w:ins w:id="27" w:author="liu jian" w:date="2017-08-19T15:08:00Z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B35A" w14:textId="2DE40704" w:rsidR="005929A0" w:rsidRPr="003F3AD9" w:rsidRDefault="005929A0" w:rsidP="00D56299">
            <w:pPr>
              <w:rPr>
                <w:ins w:id="28" w:author="liu jian" w:date="2017-08-19T15:08:00Z"/>
                <w:sz w:val="18"/>
                <w:szCs w:val="18"/>
              </w:rPr>
            </w:pPr>
            <w:ins w:id="29" w:author="liu jian" w:date="2017-08-19T15:08:00Z">
              <w:r w:rsidRPr="005929A0">
                <w:rPr>
                  <w:sz w:val="18"/>
                  <w:szCs w:val="18"/>
                </w:rPr>
                <w:t>address</w:t>
              </w:r>
            </w:ins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18373" w14:textId="6ED0BFCE" w:rsidR="005929A0" w:rsidRPr="003F3AD9" w:rsidRDefault="005929A0" w:rsidP="00D56299">
            <w:pPr>
              <w:rPr>
                <w:ins w:id="30" w:author="liu jian" w:date="2017-08-19T15:08:00Z"/>
                <w:rFonts w:hint="eastAsia"/>
                <w:sz w:val="18"/>
                <w:szCs w:val="18"/>
              </w:rPr>
            </w:pPr>
            <w:ins w:id="31" w:author="liu jian" w:date="2017-08-19T15:08:00Z">
              <w:r w:rsidRPr="005929A0">
                <w:rPr>
                  <w:rFonts w:hint="eastAsia"/>
                  <w:sz w:val="18"/>
                  <w:szCs w:val="18"/>
                </w:rPr>
                <w:t>地址</w:t>
              </w:r>
            </w:ins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CA101" w14:textId="31975CED" w:rsidR="005929A0" w:rsidRDefault="005929A0" w:rsidP="005929A0">
            <w:pPr>
              <w:rPr>
                <w:ins w:id="32" w:author="liu jian" w:date="2017-08-19T15:08:00Z"/>
                <w:sz w:val="18"/>
                <w:szCs w:val="18"/>
              </w:rPr>
            </w:pPr>
            <w:ins w:id="33" w:author="liu jian" w:date="2017-08-19T15:08:00Z">
              <w:r>
                <w:rPr>
                  <w:sz w:val="18"/>
                  <w:szCs w:val="18"/>
                </w:rPr>
                <w:t>VARCHAR(</w:t>
              </w:r>
              <w:r>
                <w:rPr>
                  <w:sz w:val="18"/>
                  <w:szCs w:val="18"/>
                </w:rPr>
                <w:t>128</w:t>
              </w:r>
              <w:bookmarkStart w:id="34" w:name="_GoBack"/>
              <w:bookmarkEnd w:id="34"/>
              <w:r>
                <w:rPr>
                  <w:sz w:val="18"/>
                  <w:szCs w:val="18"/>
                </w:rPr>
                <w:t>)</w:t>
              </w:r>
            </w:ins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96F1D" w14:textId="77777777" w:rsidR="005929A0" w:rsidRDefault="005929A0" w:rsidP="00D56299">
            <w:pPr>
              <w:rPr>
                <w:ins w:id="35" w:author="liu jian" w:date="2017-08-19T15:08:00Z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9DE1" w14:textId="77777777" w:rsidR="005929A0" w:rsidRDefault="005929A0" w:rsidP="00D56299">
            <w:pPr>
              <w:rPr>
                <w:ins w:id="36" w:author="liu jian" w:date="2017-08-19T15:08:00Z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D7B68" w14:textId="77777777" w:rsidR="005929A0" w:rsidRDefault="005929A0" w:rsidP="00D56299">
            <w:pPr>
              <w:rPr>
                <w:ins w:id="37" w:author="liu jian" w:date="2017-08-19T15:08:00Z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4273C" w14:textId="383562C9" w:rsidR="005929A0" w:rsidRPr="003F3AD9" w:rsidRDefault="005929A0" w:rsidP="00D56299">
            <w:pPr>
              <w:rPr>
                <w:ins w:id="38" w:author="liu jian" w:date="2017-08-19T15:08:00Z"/>
                <w:rFonts w:hint="eastAsia"/>
                <w:sz w:val="18"/>
                <w:szCs w:val="18"/>
              </w:rPr>
            </w:pPr>
            <w:ins w:id="39" w:author="liu jian" w:date="2017-08-19T15:08:00Z">
              <w:r w:rsidRPr="005929A0">
                <w:rPr>
                  <w:rFonts w:hint="eastAsia"/>
                  <w:sz w:val="18"/>
                  <w:szCs w:val="18"/>
                </w:rPr>
                <w:t>地址</w:t>
              </w:r>
            </w:ins>
          </w:p>
        </w:tc>
      </w:tr>
      <w:tr w:rsidR="008B6B59" w14:paraId="6B6FB448" w14:textId="77777777" w:rsidTr="003F3AD9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5EC2" w14:textId="77777777" w:rsidR="008B6B59" w:rsidRPr="00CC7E36" w:rsidRDefault="008B6B59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EFC10" w14:textId="77777777" w:rsidR="008B6B59" w:rsidRDefault="008B6B59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8C581" w14:textId="77777777" w:rsidR="008B6B59" w:rsidRDefault="008B6B59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VARCHAR(128)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E1F2" w14:textId="77777777" w:rsidR="008B6B59" w:rsidRDefault="008B6B59" w:rsidP="000A52A3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1D2F6" w14:textId="77777777" w:rsidR="008B6B59" w:rsidRDefault="008B6B59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6FD3D" w14:textId="77777777" w:rsidR="008B6B59" w:rsidRDefault="008B6B59" w:rsidP="000A52A3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DC6C9" w14:textId="77777777" w:rsidR="008B6B59" w:rsidRDefault="008B6B59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</w:tbl>
    <w:p w14:paraId="0FF93FE7" w14:textId="7D177313" w:rsidR="005475BC" w:rsidRDefault="008A3C30" w:rsidP="008A3C30">
      <w:pPr>
        <w:pStyle w:val="2"/>
        <w:rPr>
          <w:lang w:eastAsia="zh-CN"/>
        </w:rPr>
      </w:pPr>
      <w:r>
        <w:rPr>
          <w:lang w:eastAsia="zh-CN"/>
        </w:rPr>
        <w:t>活动系列</w:t>
      </w:r>
    </w:p>
    <w:p w14:paraId="54F8F5F6" w14:textId="3ABB4920" w:rsidR="007B4AD3" w:rsidRDefault="00EA047C" w:rsidP="00EA047C">
      <w:pPr>
        <w:pStyle w:val="3"/>
        <w:rPr>
          <w:lang w:eastAsia="zh-CN"/>
        </w:rPr>
      </w:pPr>
      <w:r w:rsidRPr="00EA047C">
        <w:rPr>
          <w:lang w:eastAsia="zh-CN"/>
        </w:rPr>
        <w:t>activity</w:t>
      </w:r>
      <w:r>
        <w:rPr>
          <w:lang w:eastAsia="zh-CN"/>
        </w:rPr>
        <w:t>-</w:t>
      </w:r>
      <w:r>
        <w:rPr>
          <w:rFonts w:hint="eastAsia"/>
          <w:lang w:eastAsia="zh-CN"/>
        </w:rPr>
        <w:t>活动表</w:t>
      </w:r>
    </w:p>
    <w:tbl>
      <w:tblPr>
        <w:tblW w:w="8035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8"/>
        <w:gridCol w:w="1043"/>
        <w:gridCol w:w="1663"/>
        <w:gridCol w:w="756"/>
        <w:gridCol w:w="921"/>
        <w:gridCol w:w="621"/>
        <w:gridCol w:w="1143"/>
      </w:tblGrid>
      <w:tr w:rsidR="00543258" w14:paraId="6F56378C" w14:textId="77777777" w:rsidTr="0092109C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093D08E" w14:textId="77777777" w:rsidR="00543258" w:rsidRDefault="00543258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字段代号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1B4B70C" w14:textId="77777777" w:rsidR="00543258" w:rsidRDefault="00543258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名称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CDF0A91" w14:textId="77777777" w:rsidR="00543258" w:rsidRDefault="00543258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类型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3A55A42" w14:textId="77777777" w:rsidR="00543258" w:rsidRDefault="00543258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值域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98459F0" w14:textId="77777777" w:rsidR="00543258" w:rsidRDefault="00543258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空值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57B1C5C" w14:textId="77777777" w:rsidR="00543258" w:rsidRDefault="00543258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索引或键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EFBDCE7" w14:textId="77777777" w:rsidR="00543258" w:rsidRDefault="00543258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备注</w:t>
            </w:r>
          </w:p>
        </w:tc>
      </w:tr>
      <w:tr w:rsidR="00543258" w14:paraId="5DE394DD" w14:textId="77777777" w:rsidTr="0092109C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E773" w14:textId="5B11D523" w:rsidR="00543258" w:rsidRPr="00CE09A7" w:rsidRDefault="009C1959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50EB5" w14:textId="79F1D77D" w:rsidR="00543258" w:rsidRDefault="00543258" w:rsidP="00D56299">
            <w:pPr>
              <w:rPr>
                <w:sz w:val="18"/>
                <w:szCs w:val="18"/>
              </w:rPr>
            </w:pPr>
            <w:r w:rsidRPr="00543258">
              <w:rPr>
                <w:rFonts w:hint="eastAsia"/>
                <w:sz w:val="18"/>
                <w:szCs w:val="18"/>
              </w:rPr>
              <w:t>活动</w:t>
            </w:r>
            <w:r w:rsidRPr="00543258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1E6C2" w14:textId="6393B199" w:rsidR="00543258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E7260" w14:textId="77777777" w:rsidR="00543258" w:rsidRDefault="00543258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694CF" w14:textId="77777777" w:rsidR="00543258" w:rsidRDefault="0054325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78B0F" w14:textId="77777777" w:rsidR="00543258" w:rsidRDefault="00543258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EB1B1" w14:textId="763ACC4A" w:rsidR="00543258" w:rsidRDefault="00543258" w:rsidP="00D56299">
            <w:pPr>
              <w:rPr>
                <w:sz w:val="18"/>
                <w:szCs w:val="18"/>
              </w:rPr>
            </w:pPr>
            <w:r w:rsidRPr="00543258">
              <w:rPr>
                <w:rFonts w:hint="eastAsia"/>
                <w:sz w:val="18"/>
                <w:szCs w:val="18"/>
              </w:rPr>
              <w:t>活动</w:t>
            </w:r>
            <w:r w:rsidRPr="0054325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43258" w:rsidRPr="007C01B6" w14:paraId="1B494BD9" w14:textId="77777777" w:rsidTr="0092109C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B9A6" w14:textId="0A843C85" w:rsidR="00543258" w:rsidRDefault="0049432A" w:rsidP="00D56299">
            <w:pPr>
              <w:rPr>
                <w:sz w:val="18"/>
                <w:szCs w:val="18"/>
              </w:rPr>
            </w:pPr>
            <w:r w:rsidRPr="0049432A">
              <w:rPr>
                <w:sz w:val="18"/>
                <w:szCs w:val="18"/>
              </w:rPr>
              <w:t>name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90D90" w14:textId="5BCCC664" w:rsidR="00543258" w:rsidRDefault="0049432A" w:rsidP="00D56299">
            <w:pPr>
              <w:rPr>
                <w:sz w:val="18"/>
                <w:szCs w:val="18"/>
              </w:rPr>
            </w:pPr>
            <w:r w:rsidRPr="0049432A">
              <w:rPr>
                <w:rFonts w:hint="eastAsia"/>
                <w:sz w:val="18"/>
                <w:szCs w:val="18"/>
              </w:rPr>
              <w:t>活动名称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A3BAF" w14:textId="0E5A8422" w:rsidR="00543258" w:rsidRPr="00F42973" w:rsidRDefault="0054325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 w:rsidRPr="00F42973">
              <w:rPr>
                <w:sz w:val="18"/>
                <w:szCs w:val="18"/>
              </w:rPr>
              <w:t>(</w:t>
            </w:r>
            <w:r w:rsidR="004C3CF2">
              <w:rPr>
                <w:sz w:val="18"/>
                <w:szCs w:val="18"/>
              </w:rPr>
              <w:t>32)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0717B" w14:textId="77777777" w:rsidR="00543258" w:rsidRDefault="00543258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E4B69" w14:textId="77777777" w:rsidR="00543258" w:rsidRDefault="0054325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FB8D0" w14:textId="77777777" w:rsidR="00543258" w:rsidRDefault="00543258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1C9D9" w14:textId="29E3EE5B" w:rsidR="00543258" w:rsidRDefault="00E747EB" w:rsidP="00D56299">
            <w:pPr>
              <w:rPr>
                <w:sz w:val="18"/>
                <w:szCs w:val="18"/>
              </w:rPr>
            </w:pPr>
            <w:r w:rsidRPr="0049432A">
              <w:rPr>
                <w:rFonts w:hint="eastAsia"/>
                <w:sz w:val="18"/>
                <w:szCs w:val="18"/>
              </w:rPr>
              <w:t>活动名称</w:t>
            </w:r>
          </w:p>
        </w:tc>
      </w:tr>
      <w:tr w:rsidR="003240ED" w:rsidRPr="006E3B2D" w14:paraId="3AB22B6D" w14:textId="77777777" w:rsidTr="0092109C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7848" w14:textId="5055958C" w:rsidR="003240ED" w:rsidRDefault="003240ED" w:rsidP="00D56299">
            <w:pPr>
              <w:rPr>
                <w:sz w:val="18"/>
                <w:szCs w:val="18"/>
              </w:rPr>
            </w:pPr>
            <w:r w:rsidRPr="00CA38C8">
              <w:rPr>
                <w:sz w:val="18"/>
                <w:szCs w:val="18"/>
              </w:rPr>
              <w:t>actitype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641B1" w14:textId="77B03FCA" w:rsidR="003240ED" w:rsidRDefault="003240ED" w:rsidP="00CA38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活动类型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2ED7B" w14:textId="4216CFF4" w:rsidR="003240ED" w:rsidRPr="00F42973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 w:rsidR="003240ED">
              <w:rPr>
                <w:sz w:val="18"/>
                <w:szCs w:val="18"/>
              </w:rPr>
              <w:t>(2)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D5AC8" w14:textId="183024CC" w:rsidR="003240ED" w:rsidRDefault="009E703E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:</w:t>
            </w:r>
            <w:r w:rsidR="003240ED" w:rsidRPr="00CA38C8">
              <w:rPr>
                <w:rFonts w:hint="eastAsia"/>
                <w:sz w:val="18"/>
                <w:szCs w:val="18"/>
              </w:rPr>
              <w:t>平台活动</w:t>
            </w:r>
            <w:r w:rsidR="003240ED" w:rsidRPr="00CA38C8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;</w:t>
            </w:r>
            <w:r w:rsidR="003240ED" w:rsidRPr="00CA38C8">
              <w:rPr>
                <w:rFonts w:hint="eastAsia"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:</w:t>
            </w:r>
            <w:r w:rsidR="003240ED" w:rsidRPr="00CA38C8">
              <w:rPr>
                <w:rFonts w:hint="eastAsia"/>
                <w:sz w:val="18"/>
                <w:szCs w:val="18"/>
              </w:rPr>
              <w:t>商户活动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6EFF" w14:textId="77777777" w:rsidR="003240ED" w:rsidRDefault="003240E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ED2EC" w14:textId="77777777" w:rsidR="003240ED" w:rsidRDefault="003240ED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DE202" w14:textId="50839CA4" w:rsidR="003240ED" w:rsidRDefault="003240E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活动类型</w:t>
            </w:r>
          </w:p>
          <w:p w14:paraId="613EA0F8" w14:textId="252BF049" w:rsidR="003240ED" w:rsidRDefault="003240ED" w:rsidP="00D56299">
            <w:pPr>
              <w:rPr>
                <w:sz w:val="18"/>
                <w:szCs w:val="18"/>
              </w:rPr>
            </w:pPr>
            <w:r w:rsidRPr="00CA38C8">
              <w:rPr>
                <w:rFonts w:hint="eastAsia"/>
                <w:sz w:val="18"/>
                <w:szCs w:val="18"/>
              </w:rPr>
              <w:t>00</w:t>
            </w:r>
            <w:r w:rsidRPr="00CA38C8">
              <w:rPr>
                <w:rFonts w:hint="eastAsia"/>
                <w:sz w:val="18"/>
                <w:szCs w:val="18"/>
              </w:rPr>
              <w:t>平台活动</w:t>
            </w:r>
            <w:r w:rsidRPr="00CA38C8">
              <w:rPr>
                <w:rFonts w:hint="eastAsia"/>
                <w:sz w:val="18"/>
                <w:szCs w:val="18"/>
              </w:rPr>
              <w:t xml:space="preserve"> 01</w:t>
            </w:r>
            <w:r w:rsidRPr="00CA38C8">
              <w:rPr>
                <w:rFonts w:hint="eastAsia"/>
                <w:sz w:val="18"/>
                <w:szCs w:val="18"/>
              </w:rPr>
              <w:t>商户活动</w:t>
            </w:r>
          </w:p>
        </w:tc>
      </w:tr>
      <w:tr w:rsidR="003240ED" w14:paraId="19C5C985" w14:textId="77777777" w:rsidTr="0092109C">
        <w:trPr>
          <w:trHeight w:val="502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8CC90" w14:textId="665D9956" w:rsidR="003240ED" w:rsidRPr="00CE09A7" w:rsidRDefault="00FC71AE" w:rsidP="00D56299">
            <w:pPr>
              <w:rPr>
                <w:sz w:val="18"/>
                <w:szCs w:val="18"/>
              </w:rPr>
            </w:pPr>
            <w:r w:rsidRPr="00FC71AE">
              <w:rPr>
                <w:sz w:val="18"/>
                <w:szCs w:val="18"/>
              </w:rPr>
              <w:t>total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C9397" w14:textId="18D0E4E8" w:rsidR="003240ED" w:rsidRDefault="00FC71AE" w:rsidP="00D56299">
            <w:pPr>
              <w:rPr>
                <w:sz w:val="18"/>
                <w:szCs w:val="18"/>
              </w:rPr>
            </w:pPr>
            <w:r w:rsidRPr="00FC71AE">
              <w:rPr>
                <w:rFonts w:hint="eastAsia"/>
                <w:sz w:val="18"/>
                <w:szCs w:val="18"/>
              </w:rPr>
              <w:t>总金额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6FB8B" w14:textId="01E3E3F9" w:rsidR="003240ED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  <w:r w:rsidR="00FC71AE" w:rsidRPr="00234F55">
              <w:rPr>
                <w:sz w:val="18"/>
                <w:szCs w:val="18"/>
              </w:rPr>
              <w:t xml:space="preserve"> (16,0)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CEEB8" w14:textId="77777777" w:rsidR="003240ED" w:rsidRDefault="003240ED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DFE8" w14:textId="77777777" w:rsidR="003240ED" w:rsidRDefault="003240ED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CA08" w14:textId="77777777" w:rsidR="003240ED" w:rsidRDefault="003240ED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36D53" w14:textId="2C1D03A7" w:rsidR="003240ED" w:rsidRDefault="00921994" w:rsidP="00D56299">
            <w:pPr>
              <w:rPr>
                <w:sz w:val="18"/>
                <w:szCs w:val="18"/>
              </w:rPr>
            </w:pPr>
            <w:r w:rsidRPr="00FC71AE">
              <w:rPr>
                <w:rFonts w:hint="eastAsia"/>
                <w:sz w:val="18"/>
                <w:szCs w:val="18"/>
              </w:rPr>
              <w:t>总金额</w:t>
            </w:r>
          </w:p>
        </w:tc>
      </w:tr>
      <w:tr w:rsidR="003240ED" w14:paraId="6BF1A2E7" w14:textId="77777777" w:rsidTr="0092109C">
        <w:trPr>
          <w:trHeight w:val="502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A7EA" w14:textId="56AD377E" w:rsidR="003240ED" w:rsidRDefault="00CF5FFB" w:rsidP="00D56299">
            <w:pPr>
              <w:rPr>
                <w:sz w:val="18"/>
                <w:szCs w:val="18"/>
              </w:rPr>
            </w:pPr>
            <w:r w:rsidRPr="00CF5FFB">
              <w:rPr>
                <w:sz w:val="18"/>
                <w:szCs w:val="18"/>
              </w:rPr>
              <w:t>quota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6A97B" w14:textId="6B731B8F" w:rsidR="003240ED" w:rsidRDefault="00CF5FFB" w:rsidP="00D56299">
            <w:pPr>
              <w:rPr>
                <w:sz w:val="18"/>
                <w:szCs w:val="18"/>
              </w:rPr>
            </w:pPr>
            <w:r w:rsidRPr="00CF5FFB">
              <w:rPr>
                <w:rFonts w:hint="eastAsia"/>
                <w:sz w:val="18"/>
                <w:szCs w:val="18"/>
              </w:rPr>
              <w:t>总数量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095A0" w14:textId="0F8948A9" w:rsidR="003240ED" w:rsidRDefault="0075142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  <w:r w:rsidR="006C4E14">
              <w:rPr>
                <w:sz w:val="18"/>
                <w:szCs w:val="18"/>
              </w:rPr>
              <w:t>(6)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8C89C" w14:textId="77777777" w:rsidR="003240ED" w:rsidRDefault="003240ED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4C5F7" w14:textId="5AEF71D8" w:rsidR="003240ED" w:rsidRDefault="00DB4AEB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B5E89" w14:textId="77777777" w:rsidR="003240ED" w:rsidRDefault="003240ED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68464" w14:textId="40C7B680" w:rsidR="003240ED" w:rsidRDefault="004C3D39" w:rsidP="00D56299">
            <w:pPr>
              <w:rPr>
                <w:sz w:val="18"/>
                <w:szCs w:val="18"/>
              </w:rPr>
            </w:pPr>
            <w:r w:rsidRPr="00CF5FFB">
              <w:rPr>
                <w:rFonts w:hint="eastAsia"/>
                <w:sz w:val="18"/>
                <w:szCs w:val="18"/>
              </w:rPr>
              <w:t>总数量</w:t>
            </w:r>
          </w:p>
        </w:tc>
      </w:tr>
      <w:tr w:rsidR="003240ED" w:rsidRPr="00234F55" w14:paraId="69A553B6" w14:textId="77777777" w:rsidTr="0092109C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6910" w14:textId="08CFB084" w:rsidR="003240ED" w:rsidRPr="00234F55" w:rsidRDefault="006F7CDE" w:rsidP="00D56299">
            <w:pPr>
              <w:rPr>
                <w:sz w:val="18"/>
                <w:szCs w:val="18"/>
              </w:rPr>
            </w:pPr>
            <w:r w:rsidRPr="006F7CDE">
              <w:rPr>
                <w:sz w:val="18"/>
                <w:szCs w:val="18"/>
              </w:rPr>
              <w:t>minamount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24915" w14:textId="3C7DF2E3" w:rsidR="003240ED" w:rsidRPr="00234F55" w:rsidRDefault="006F7CDE" w:rsidP="00D56299">
            <w:pPr>
              <w:rPr>
                <w:sz w:val="18"/>
                <w:szCs w:val="18"/>
              </w:rPr>
            </w:pPr>
            <w:r w:rsidRPr="006F7CDE">
              <w:rPr>
                <w:rFonts w:hint="eastAsia"/>
                <w:sz w:val="18"/>
                <w:szCs w:val="18"/>
              </w:rPr>
              <w:t>最小金额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A5BEF" w14:textId="7EF62425" w:rsidR="003240ED" w:rsidRPr="00234F5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  <w:r w:rsidR="003240ED" w:rsidRPr="00234F55">
              <w:rPr>
                <w:sz w:val="18"/>
                <w:szCs w:val="18"/>
              </w:rPr>
              <w:t xml:space="preserve"> (16,0)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5A73B" w14:textId="77777777" w:rsidR="003240ED" w:rsidRPr="00234F55" w:rsidRDefault="003240ED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D603F" w14:textId="77777777" w:rsidR="003240ED" w:rsidRPr="00234F55" w:rsidRDefault="003240ED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1440" w14:textId="77777777" w:rsidR="003240ED" w:rsidRPr="00234F55" w:rsidRDefault="003240ED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F9A0A" w14:textId="796C5AC8" w:rsidR="003240ED" w:rsidRPr="00234F55" w:rsidRDefault="003E6E94" w:rsidP="00D56299">
            <w:pPr>
              <w:rPr>
                <w:sz w:val="18"/>
                <w:szCs w:val="18"/>
              </w:rPr>
            </w:pPr>
            <w:r w:rsidRPr="003E6E94">
              <w:rPr>
                <w:rFonts w:hint="eastAsia"/>
                <w:sz w:val="18"/>
                <w:szCs w:val="18"/>
              </w:rPr>
              <w:t>最小金额</w:t>
            </w:r>
          </w:p>
        </w:tc>
      </w:tr>
      <w:tr w:rsidR="003240ED" w14:paraId="32A91149" w14:textId="77777777" w:rsidTr="0092109C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6468" w14:textId="3490DA02" w:rsidR="003240ED" w:rsidRPr="00C954B5" w:rsidRDefault="00556D44" w:rsidP="00D56299">
            <w:pPr>
              <w:rPr>
                <w:sz w:val="18"/>
                <w:szCs w:val="18"/>
              </w:rPr>
            </w:pPr>
            <w:r w:rsidRPr="00556D44">
              <w:rPr>
                <w:sz w:val="18"/>
                <w:szCs w:val="18"/>
              </w:rPr>
              <w:t>maxamount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A3D9" w14:textId="003A2FAF" w:rsidR="003240ED" w:rsidRDefault="0010410B" w:rsidP="00D56299">
            <w:pPr>
              <w:rPr>
                <w:sz w:val="18"/>
                <w:szCs w:val="18"/>
              </w:rPr>
            </w:pPr>
            <w:r w:rsidRPr="0010410B">
              <w:rPr>
                <w:rFonts w:hint="eastAsia"/>
                <w:sz w:val="18"/>
                <w:szCs w:val="18"/>
              </w:rPr>
              <w:t>最大金额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3B344" w14:textId="72F8EA1A" w:rsidR="003240ED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  <w:r w:rsidR="00115957" w:rsidRPr="00234F55">
              <w:rPr>
                <w:sz w:val="18"/>
                <w:szCs w:val="18"/>
              </w:rPr>
              <w:t xml:space="preserve"> (16,0)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12613" w14:textId="77777777" w:rsidR="003240ED" w:rsidRDefault="003240ED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6FBC" w14:textId="77777777" w:rsidR="003240ED" w:rsidRDefault="003240ED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480D" w14:textId="77777777" w:rsidR="003240ED" w:rsidRDefault="003240ED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602DF" w14:textId="46BBAAE8" w:rsidR="003240ED" w:rsidRDefault="00AA2E54" w:rsidP="00D56299">
            <w:pPr>
              <w:rPr>
                <w:sz w:val="18"/>
                <w:szCs w:val="18"/>
              </w:rPr>
            </w:pPr>
            <w:r w:rsidRPr="0010410B">
              <w:rPr>
                <w:rFonts w:hint="eastAsia"/>
                <w:sz w:val="18"/>
                <w:szCs w:val="18"/>
              </w:rPr>
              <w:t>最大金额</w:t>
            </w:r>
          </w:p>
        </w:tc>
      </w:tr>
      <w:tr w:rsidR="003240ED" w14:paraId="33E54886" w14:textId="77777777" w:rsidTr="0092109C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47C3" w14:textId="50FD660F" w:rsidR="003240ED" w:rsidRPr="00C954B5" w:rsidRDefault="003240E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reat</w:t>
            </w:r>
            <w:r w:rsidR="004A2A95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ime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1DAE9" w14:textId="77777777" w:rsidR="003240ED" w:rsidRDefault="003240E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7D2AB" w14:textId="5F1A55D8" w:rsidR="003240ED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9C289" w14:textId="77777777" w:rsidR="003240ED" w:rsidRDefault="003240ED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8E87F" w14:textId="77777777" w:rsidR="003240ED" w:rsidRDefault="003240ED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C2B1A" w14:textId="77777777" w:rsidR="003240ED" w:rsidRDefault="003240ED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E4B8E" w14:textId="77777777" w:rsidR="003240ED" w:rsidRDefault="003240E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</w:tr>
      <w:tr w:rsidR="003240ED" w14:paraId="0C0A0595" w14:textId="77777777" w:rsidTr="0092109C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1085" w14:textId="12CB99E4" w:rsidR="003240ED" w:rsidRDefault="00D80033" w:rsidP="00D56299">
            <w:pPr>
              <w:rPr>
                <w:sz w:val="18"/>
                <w:szCs w:val="18"/>
              </w:rPr>
            </w:pPr>
            <w:r w:rsidRPr="00D80033">
              <w:rPr>
                <w:sz w:val="18"/>
                <w:szCs w:val="18"/>
              </w:rPr>
              <w:t>updatetime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2C856" w14:textId="77777777" w:rsidR="003240ED" w:rsidRDefault="003240E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5533" w14:textId="1083474A" w:rsidR="003240ED" w:rsidRPr="00734254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D43B9" w14:textId="77777777" w:rsidR="003240ED" w:rsidRDefault="003240ED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BBA8B" w14:textId="2767192A" w:rsidR="003240ED" w:rsidRDefault="007924F1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03207" w14:textId="77777777" w:rsidR="003240ED" w:rsidRDefault="003240ED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049F" w14:textId="77777777" w:rsidR="003240ED" w:rsidRDefault="003240E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</w:tr>
      <w:tr w:rsidR="003240ED" w14:paraId="11FC60DF" w14:textId="77777777" w:rsidTr="0092109C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D2FB" w14:textId="492E797D" w:rsidR="003240ED" w:rsidRDefault="00396C7C" w:rsidP="00D56299">
            <w:pPr>
              <w:rPr>
                <w:sz w:val="18"/>
                <w:szCs w:val="18"/>
              </w:rPr>
            </w:pPr>
            <w:r w:rsidRPr="00396C7C">
              <w:rPr>
                <w:sz w:val="18"/>
                <w:szCs w:val="18"/>
              </w:rPr>
              <w:t>starttime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EEDAE" w14:textId="709618FF" w:rsidR="003240ED" w:rsidRDefault="00396C7C" w:rsidP="00D56299">
            <w:pPr>
              <w:rPr>
                <w:sz w:val="18"/>
                <w:szCs w:val="18"/>
              </w:rPr>
            </w:pPr>
            <w:r w:rsidRPr="00396C7C">
              <w:rPr>
                <w:rFonts w:hint="eastAsia"/>
                <w:sz w:val="18"/>
                <w:szCs w:val="18"/>
              </w:rPr>
              <w:t>活动开始时间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107DA" w14:textId="5821661B" w:rsidR="003240ED" w:rsidRPr="00734254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6EF4A" w14:textId="77777777" w:rsidR="003240ED" w:rsidRDefault="003240ED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6D376" w14:textId="7C8EA6E4" w:rsidR="003240ED" w:rsidRDefault="007924F1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B06B8" w14:textId="77777777" w:rsidR="003240ED" w:rsidRDefault="003240ED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DAB2B" w14:textId="63C6E0A7" w:rsidR="003240ED" w:rsidRDefault="00EB78A6" w:rsidP="00D56299">
            <w:pPr>
              <w:rPr>
                <w:sz w:val="18"/>
                <w:szCs w:val="18"/>
              </w:rPr>
            </w:pPr>
            <w:r w:rsidRPr="00EB78A6">
              <w:rPr>
                <w:rFonts w:hint="eastAsia"/>
                <w:sz w:val="18"/>
                <w:szCs w:val="18"/>
              </w:rPr>
              <w:t>活动开始时间</w:t>
            </w:r>
          </w:p>
        </w:tc>
      </w:tr>
      <w:tr w:rsidR="00380931" w14:paraId="203E3677" w14:textId="77777777" w:rsidTr="0092109C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DF3C" w14:textId="74A00A48" w:rsidR="00380931" w:rsidRPr="00396C7C" w:rsidRDefault="00380931" w:rsidP="00D56299">
            <w:pPr>
              <w:rPr>
                <w:sz w:val="18"/>
                <w:szCs w:val="18"/>
              </w:rPr>
            </w:pPr>
            <w:r w:rsidRPr="00380931">
              <w:rPr>
                <w:sz w:val="18"/>
                <w:szCs w:val="18"/>
              </w:rPr>
              <w:t>endtime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6EC3F" w14:textId="77E3DCB8" w:rsidR="00380931" w:rsidRPr="00396C7C" w:rsidRDefault="00380931" w:rsidP="00D56299">
            <w:pPr>
              <w:rPr>
                <w:sz w:val="18"/>
                <w:szCs w:val="18"/>
              </w:rPr>
            </w:pPr>
            <w:r w:rsidRPr="00380931">
              <w:rPr>
                <w:rFonts w:hint="eastAsia"/>
                <w:sz w:val="18"/>
                <w:szCs w:val="18"/>
              </w:rPr>
              <w:t>活动结束时间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1F27F" w14:textId="6AFB48DD" w:rsidR="00380931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0C229" w14:textId="77777777" w:rsidR="00380931" w:rsidRDefault="00380931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57870" w14:textId="096FA6BF" w:rsidR="00380931" w:rsidRDefault="00640696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A167D" w14:textId="77777777" w:rsidR="00380931" w:rsidRDefault="00380931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D7CED" w14:textId="513A78F0" w:rsidR="00380931" w:rsidRPr="00EB78A6" w:rsidRDefault="00640696" w:rsidP="00D56299">
            <w:pPr>
              <w:rPr>
                <w:sz w:val="18"/>
                <w:szCs w:val="18"/>
              </w:rPr>
            </w:pPr>
            <w:r w:rsidRPr="00380931">
              <w:rPr>
                <w:rFonts w:hint="eastAsia"/>
                <w:sz w:val="18"/>
                <w:szCs w:val="18"/>
              </w:rPr>
              <w:t>活动结束时间</w:t>
            </w:r>
          </w:p>
        </w:tc>
      </w:tr>
      <w:tr w:rsidR="00640696" w14:paraId="07BEA44C" w14:textId="77777777" w:rsidTr="0092109C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0F0E" w14:textId="6C6133FC" w:rsidR="00640696" w:rsidRPr="00380931" w:rsidRDefault="002B62A0" w:rsidP="00D56299">
            <w:pPr>
              <w:rPr>
                <w:sz w:val="18"/>
                <w:szCs w:val="18"/>
              </w:rPr>
            </w:pPr>
            <w:r w:rsidRPr="002B62A0">
              <w:rPr>
                <w:sz w:val="18"/>
                <w:szCs w:val="18"/>
              </w:rPr>
              <w:t>stat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27F66" w14:textId="4A475F2E" w:rsidR="00640696" w:rsidRPr="00380931" w:rsidRDefault="002B62A0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5ADF" w14:textId="1BF8BE6E" w:rsidR="00640696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 w:rsidR="00AD38D4" w:rsidRPr="00AD38D4">
              <w:rPr>
                <w:sz w:val="18"/>
                <w:szCs w:val="18"/>
              </w:rPr>
              <w:t>(2)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10FA7" w14:textId="1A3DA749" w:rsidR="00640696" w:rsidRDefault="002B62A0" w:rsidP="00D56299">
            <w:pPr>
              <w:rPr>
                <w:sz w:val="18"/>
                <w:szCs w:val="18"/>
              </w:rPr>
            </w:pPr>
            <w:r w:rsidRPr="002B62A0">
              <w:rPr>
                <w:rFonts w:hint="eastAsia"/>
                <w:sz w:val="18"/>
                <w:szCs w:val="18"/>
              </w:rPr>
              <w:t>00:</w:t>
            </w:r>
            <w:r w:rsidRPr="002B62A0">
              <w:rPr>
                <w:rFonts w:hint="eastAsia"/>
                <w:sz w:val="18"/>
                <w:szCs w:val="18"/>
              </w:rPr>
              <w:t>初始</w:t>
            </w:r>
            <w:r w:rsidRPr="002B62A0">
              <w:rPr>
                <w:rFonts w:hint="eastAsia"/>
                <w:sz w:val="18"/>
                <w:szCs w:val="18"/>
              </w:rPr>
              <w:t xml:space="preserve"> 01:</w:t>
            </w:r>
            <w:r w:rsidRPr="002B62A0">
              <w:rPr>
                <w:rFonts w:hint="eastAsia"/>
                <w:sz w:val="18"/>
                <w:szCs w:val="18"/>
              </w:rPr>
              <w:t>待修改</w:t>
            </w:r>
            <w:r w:rsidRPr="002B62A0">
              <w:rPr>
                <w:rFonts w:hint="eastAsia"/>
                <w:sz w:val="18"/>
                <w:szCs w:val="18"/>
              </w:rPr>
              <w:t xml:space="preserve"> 02:</w:t>
            </w:r>
            <w:r w:rsidRPr="002B62A0">
              <w:rPr>
                <w:rFonts w:hint="eastAsia"/>
                <w:sz w:val="18"/>
                <w:szCs w:val="18"/>
              </w:rPr>
              <w:t>待复核</w:t>
            </w:r>
            <w:r w:rsidRPr="002B62A0">
              <w:rPr>
                <w:rFonts w:hint="eastAsia"/>
                <w:sz w:val="18"/>
                <w:szCs w:val="18"/>
              </w:rPr>
              <w:t xml:space="preserve"> 03 </w:t>
            </w:r>
            <w:r w:rsidRPr="002B62A0">
              <w:rPr>
                <w:rFonts w:hint="eastAsia"/>
                <w:sz w:val="18"/>
                <w:szCs w:val="18"/>
              </w:rPr>
              <w:t>已复核</w:t>
            </w:r>
            <w:r w:rsidRPr="002B62A0">
              <w:rPr>
                <w:rFonts w:hint="eastAsia"/>
                <w:sz w:val="18"/>
                <w:szCs w:val="18"/>
              </w:rPr>
              <w:t xml:space="preserve"> 04 </w:t>
            </w:r>
            <w:r w:rsidRPr="002B62A0">
              <w:rPr>
                <w:rFonts w:hint="eastAsia"/>
                <w:sz w:val="18"/>
                <w:szCs w:val="18"/>
              </w:rPr>
              <w:t>进行中</w:t>
            </w:r>
            <w:r w:rsidRPr="002B62A0">
              <w:rPr>
                <w:rFonts w:hint="eastAsia"/>
                <w:sz w:val="18"/>
                <w:szCs w:val="18"/>
              </w:rPr>
              <w:t xml:space="preserve"> 05</w:t>
            </w:r>
            <w:r w:rsidRPr="002B62A0">
              <w:rPr>
                <w:rFonts w:hint="eastAsia"/>
                <w:sz w:val="18"/>
                <w:szCs w:val="18"/>
              </w:rPr>
              <w:t>撤销</w:t>
            </w:r>
            <w:r w:rsidRPr="002B62A0">
              <w:rPr>
                <w:rFonts w:hint="eastAsia"/>
                <w:sz w:val="18"/>
                <w:szCs w:val="18"/>
              </w:rPr>
              <w:t xml:space="preserve"> 06 </w:t>
            </w:r>
            <w:r w:rsidRPr="002B62A0">
              <w:rPr>
                <w:rFonts w:hint="eastAsia"/>
                <w:sz w:val="18"/>
                <w:szCs w:val="18"/>
              </w:rPr>
              <w:t>已结束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25036" w14:textId="266D2F1D" w:rsidR="00640696" w:rsidRDefault="00AD38D4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BF996" w14:textId="77777777" w:rsidR="00640696" w:rsidRDefault="00640696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9D7C1" w14:textId="333CD9CB" w:rsidR="00D85469" w:rsidRDefault="00D85469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  <w:p w14:paraId="3972E4C1" w14:textId="7680D5E0" w:rsidR="00640696" w:rsidRPr="00380931" w:rsidRDefault="00D85469" w:rsidP="00D56299">
            <w:pPr>
              <w:rPr>
                <w:sz w:val="18"/>
                <w:szCs w:val="18"/>
              </w:rPr>
            </w:pPr>
            <w:r w:rsidRPr="002B62A0">
              <w:rPr>
                <w:rFonts w:hint="eastAsia"/>
                <w:sz w:val="18"/>
                <w:szCs w:val="18"/>
              </w:rPr>
              <w:t>00:</w:t>
            </w:r>
            <w:r w:rsidRPr="002B62A0">
              <w:rPr>
                <w:rFonts w:hint="eastAsia"/>
                <w:sz w:val="18"/>
                <w:szCs w:val="18"/>
              </w:rPr>
              <w:t>初始</w:t>
            </w:r>
            <w:r w:rsidRPr="002B62A0">
              <w:rPr>
                <w:rFonts w:hint="eastAsia"/>
                <w:sz w:val="18"/>
                <w:szCs w:val="18"/>
              </w:rPr>
              <w:t xml:space="preserve"> 01:</w:t>
            </w:r>
            <w:r w:rsidRPr="002B62A0">
              <w:rPr>
                <w:rFonts w:hint="eastAsia"/>
                <w:sz w:val="18"/>
                <w:szCs w:val="18"/>
              </w:rPr>
              <w:t>待修改</w:t>
            </w:r>
            <w:r w:rsidRPr="002B62A0">
              <w:rPr>
                <w:rFonts w:hint="eastAsia"/>
                <w:sz w:val="18"/>
                <w:szCs w:val="18"/>
              </w:rPr>
              <w:t xml:space="preserve"> 02:</w:t>
            </w:r>
            <w:r w:rsidRPr="002B62A0">
              <w:rPr>
                <w:rFonts w:hint="eastAsia"/>
                <w:sz w:val="18"/>
                <w:szCs w:val="18"/>
              </w:rPr>
              <w:t>待复核</w:t>
            </w:r>
            <w:r w:rsidRPr="002B62A0">
              <w:rPr>
                <w:rFonts w:hint="eastAsia"/>
                <w:sz w:val="18"/>
                <w:szCs w:val="18"/>
              </w:rPr>
              <w:t xml:space="preserve"> 03 </w:t>
            </w:r>
            <w:r w:rsidRPr="002B62A0">
              <w:rPr>
                <w:rFonts w:hint="eastAsia"/>
                <w:sz w:val="18"/>
                <w:szCs w:val="18"/>
              </w:rPr>
              <w:t>已复核</w:t>
            </w:r>
            <w:r w:rsidRPr="002B62A0">
              <w:rPr>
                <w:rFonts w:hint="eastAsia"/>
                <w:sz w:val="18"/>
                <w:szCs w:val="18"/>
              </w:rPr>
              <w:t xml:space="preserve"> 04 </w:t>
            </w:r>
            <w:r w:rsidRPr="002B62A0">
              <w:rPr>
                <w:rFonts w:hint="eastAsia"/>
                <w:sz w:val="18"/>
                <w:szCs w:val="18"/>
              </w:rPr>
              <w:t>进行中</w:t>
            </w:r>
            <w:r w:rsidRPr="002B62A0">
              <w:rPr>
                <w:rFonts w:hint="eastAsia"/>
                <w:sz w:val="18"/>
                <w:szCs w:val="18"/>
              </w:rPr>
              <w:t xml:space="preserve"> 05</w:t>
            </w:r>
            <w:r w:rsidRPr="002B62A0">
              <w:rPr>
                <w:rFonts w:hint="eastAsia"/>
                <w:sz w:val="18"/>
                <w:szCs w:val="18"/>
              </w:rPr>
              <w:t>撤销</w:t>
            </w:r>
            <w:r w:rsidRPr="002B62A0">
              <w:rPr>
                <w:rFonts w:hint="eastAsia"/>
                <w:sz w:val="18"/>
                <w:szCs w:val="18"/>
              </w:rPr>
              <w:t xml:space="preserve"> 06 </w:t>
            </w:r>
            <w:r w:rsidRPr="002B62A0">
              <w:rPr>
                <w:rFonts w:hint="eastAsia"/>
                <w:sz w:val="18"/>
                <w:szCs w:val="18"/>
              </w:rPr>
              <w:t>已结束</w:t>
            </w:r>
          </w:p>
        </w:tc>
      </w:tr>
      <w:tr w:rsidR="00D85469" w14:paraId="4D082E3F" w14:textId="77777777" w:rsidTr="0092109C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C02B" w14:textId="46EA4ECC" w:rsidR="00D85469" w:rsidRPr="002B62A0" w:rsidRDefault="00AD38D4" w:rsidP="00D56299">
            <w:pPr>
              <w:rPr>
                <w:sz w:val="18"/>
                <w:szCs w:val="18"/>
              </w:rPr>
            </w:pPr>
            <w:r w:rsidRPr="00AD38D4">
              <w:rPr>
                <w:sz w:val="18"/>
                <w:szCs w:val="18"/>
              </w:rPr>
              <w:t>listimg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CF1EA" w14:textId="79378E3F" w:rsidR="00D85469" w:rsidRDefault="00AD38D4" w:rsidP="00D56299">
            <w:pPr>
              <w:rPr>
                <w:sz w:val="18"/>
                <w:szCs w:val="18"/>
              </w:rPr>
            </w:pPr>
            <w:r w:rsidRPr="00AD38D4">
              <w:rPr>
                <w:rFonts w:hint="eastAsia"/>
                <w:sz w:val="18"/>
                <w:szCs w:val="18"/>
              </w:rPr>
              <w:t>列表页图片路径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62A4" w14:textId="5E66ABEA" w:rsidR="00D85469" w:rsidRDefault="007E791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 w:rsidRPr="00DE6FBB">
              <w:rPr>
                <w:sz w:val="18"/>
                <w:szCs w:val="18"/>
              </w:rPr>
              <w:t xml:space="preserve"> </w:t>
            </w:r>
            <w:r w:rsidR="00DE6FBB" w:rsidRPr="00DE6FBB">
              <w:rPr>
                <w:sz w:val="18"/>
                <w:szCs w:val="18"/>
              </w:rPr>
              <w:t>(128)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A161A" w14:textId="77777777" w:rsidR="00D85469" w:rsidRPr="002B62A0" w:rsidRDefault="00D85469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ECC31" w14:textId="04A5F9AC" w:rsidR="00D85469" w:rsidRDefault="00307048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C7176" w14:textId="77777777" w:rsidR="00D85469" w:rsidRDefault="00D85469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96082" w14:textId="3606B2C5" w:rsidR="00D85469" w:rsidRDefault="00AD38D4" w:rsidP="00D56299">
            <w:pPr>
              <w:rPr>
                <w:sz w:val="18"/>
                <w:szCs w:val="18"/>
              </w:rPr>
            </w:pPr>
            <w:r w:rsidRPr="00AD38D4">
              <w:rPr>
                <w:rFonts w:hint="eastAsia"/>
                <w:sz w:val="18"/>
                <w:szCs w:val="18"/>
              </w:rPr>
              <w:t>列表页图片路径</w:t>
            </w:r>
          </w:p>
        </w:tc>
      </w:tr>
      <w:tr w:rsidR="00AD38D4" w14:paraId="63591EAE" w14:textId="77777777" w:rsidTr="0092109C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910" w14:textId="57D6AB8E" w:rsidR="00AD38D4" w:rsidRPr="00AD38D4" w:rsidRDefault="00952B1E" w:rsidP="00D56299">
            <w:pPr>
              <w:rPr>
                <w:sz w:val="18"/>
                <w:szCs w:val="18"/>
              </w:rPr>
            </w:pPr>
            <w:r w:rsidRPr="00952B1E">
              <w:rPr>
                <w:sz w:val="18"/>
                <w:szCs w:val="18"/>
              </w:rPr>
              <w:t>linkaddress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CE67" w14:textId="3510F1AA" w:rsidR="00AD38D4" w:rsidRPr="00AD38D4" w:rsidRDefault="00DB1CC7" w:rsidP="00D56299">
            <w:pPr>
              <w:rPr>
                <w:sz w:val="18"/>
                <w:szCs w:val="18"/>
              </w:rPr>
            </w:pPr>
            <w:r w:rsidRPr="00DB1CC7">
              <w:rPr>
                <w:rFonts w:hint="eastAsia"/>
                <w:sz w:val="18"/>
                <w:szCs w:val="18"/>
              </w:rPr>
              <w:t>活动链接地址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2F2C1" w14:textId="164DB2B3" w:rsidR="00AD38D4" w:rsidRDefault="007E791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 w:rsidRPr="00DE6FBB">
              <w:rPr>
                <w:sz w:val="18"/>
                <w:szCs w:val="18"/>
              </w:rPr>
              <w:t xml:space="preserve"> </w:t>
            </w:r>
            <w:r w:rsidR="00DE6FBB" w:rsidRPr="00DE6FBB">
              <w:rPr>
                <w:sz w:val="18"/>
                <w:szCs w:val="18"/>
              </w:rPr>
              <w:t>(128)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78578" w14:textId="77777777" w:rsidR="00AD38D4" w:rsidRPr="002B62A0" w:rsidRDefault="00AD38D4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81EA4" w14:textId="6E67FA92" w:rsidR="00AD38D4" w:rsidRDefault="00307048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C4F73" w14:textId="77777777" w:rsidR="00AD38D4" w:rsidRDefault="00AD38D4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0A865" w14:textId="42A79519" w:rsidR="00AD38D4" w:rsidRPr="00AD38D4" w:rsidRDefault="00FC54EA" w:rsidP="00D56299">
            <w:pPr>
              <w:rPr>
                <w:sz w:val="18"/>
                <w:szCs w:val="18"/>
              </w:rPr>
            </w:pPr>
            <w:r w:rsidRPr="00DB1CC7">
              <w:rPr>
                <w:rFonts w:hint="eastAsia"/>
                <w:sz w:val="18"/>
                <w:szCs w:val="18"/>
              </w:rPr>
              <w:t>活动链接地址</w:t>
            </w:r>
          </w:p>
        </w:tc>
      </w:tr>
      <w:tr w:rsidR="005F6A30" w14:paraId="672FEBDD" w14:textId="77777777" w:rsidTr="0092109C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A282" w14:textId="6837241C" w:rsidR="005F6A30" w:rsidRPr="00952B1E" w:rsidRDefault="00BD67FD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6C1E17" w:rsidRPr="006C1E17">
              <w:rPr>
                <w:sz w:val="18"/>
                <w:szCs w:val="18"/>
              </w:rPr>
              <w:t>er</w:t>
            </w:r>
            <w:r w:rsidR="00005C80"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90D92" w14:textId="24A8FFE2" w:rsidR="005F6A30" w:rsidRPr="00DB1CC7" w:rsidRDefault="00005C80" w:rsidP="00D56299">
            <w:pPr>
              <w:rPr>
                <w:sz w:val="18"/>
                <w:szCs w:val="18"/>
              </w:rPr>
            </w:pPr>
            <w:r w:rsidRPr="00005C80">
              <w:rPr>
                <w:rFonts w:hint="eastAsia"/>
                <w:sz w:val="18"/>
                <w:szCs w:val="18"/>
              </w:rPr>
              <w:t>商户编号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8AA8" w14:textId="217972DE" w:rsidR="005F6A30" w:rsidRPr="00DE6FBB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62918" w14:textId="77777777" w:rsidR="005F6A30" w:rsidRPr="002B62A0" w:rsidRDefault="005F6A30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3644B" w14:textId="45FFBC74" w:rsidR="005F6A30" w:rsidRDefault="00110B59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B84A2" w14:textId="77777777" w:rsidR="005F6A30" w:rsidRDefault="005F6A30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3090" w14:textId="14601B30" w:rsidR="005F6A30" w:rsidRPr="00DB1CC7" w:rsidRDefault="00110B59" w:rsidP="00D56299">
            <w:pPr>
              <w:rPr>
                <w:sz w:val="18"/>
                <w:szCs w:val="18"/>
              </w:rPr>
            </w:pPr>
            <w:r w:rsidRPr="00005C80">
              <w:rPr>
                <w:rFonts w:hint="eastAsia"/>
                <w:sz w:val="18"/>
                <w:szCs w:val="18"/>
              </w:rPr>
              <w:t>商户编号</w:t>
            </w:r>
          </w:p>
        </w:tc>
      </w:tr>
      <w:tr w:rsidR="00110B59" w14:paraId="0E343AF1" w14:textId="77777777" w:rsidTr="0092109C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9DC0" w14:textId="249E0E90" w:rsidR="00110B59" w:rsidRDefault="00F20873" w:rsidP="00D56299">
            <w:pPr>
              <w:rPr>
                <w:sz w:val="18"/>
                <w:szCs w:val="18"/>
              </w:rPr>
            </w:pPr>
            <w:r w:rsidRPr="00F20873">
              <w:rPr>
                <w:sz w:val="18"/>
                <w:szCs w:val="18"/>
              </w:rPr>
              <w:t>mername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48F57" w14:textId="22250FBE" w:rsidR="00110B59" w:rsidRPr="00005C80" w:rsidRDefault="00F20873" w:rsidP="00D56299">
            <w:pPr>
              <w:rPr>
                <w:sz w:val="18"/>
                <w:szCs w:val="18"/>
              </w:rPr>
            </w:pPr>
            <w:r w:rsidRPr="00F20873">
              <w:rPr>
                <w:rFonts w:hint="eastAsia"/>
                <w:sz w:val="18"/>
                <w:szCs w:val="18"/>
              </w:rPr>
              <w:t>商户名称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C61D" w14:textId="42EC97F7" w:rsidR="00110B59" w:rsidRPr="00005C80" w:rsidRDefault="007E791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 w:rsidRPr="00F20873">
              <w:rPr>
                <w:sz w:val="18"/>
                <w:szCs w:val="18"/>
              </w:rPr>
              <w:t xml:space="preserve"> </w:t>
            </w:r>
            <w:r w:rsidR="00F20873" w:rsidRPr="00F20873">
              <w:rPr>
                <w:sz w:val="18"/>
                <w:szCs w:val="18"/>
              </w:rPr>
              <w:t>(32)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C0147" w14:textId="77777777" w:rsidR="00110B59" w:rsidRPr="002B62A0" w:rsidRDefault="00110B59" w:rsidP="00D56299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9EA38" w14:textId="460C9127" w:rsidR="003F0626" w:rsidRDefault="003F0626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B2FA1" w14:textId="77777777" w:rsidR="00110B59" w:rsidRDefault="00110B59" w:rsidP="00D56299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ED955" w14:textId="2A3F11F5" w:rsidR="00110B59" w:rsidRPr="00005C80" w:rsidRDefault="003F0626" w:rsidP="00D56299">
            <w:pPr>
              <w:rPr>
                <w:sz w:val="18"/>
                <w:szCs w:val="18"/>
              </w:rPr>
            </w:pPr>
            <w:r w:rsidRPr="00F20873">
              <w:rPr>
                <w:rFonts w:hint="eastAsia"/>
                <w:sz w:val="18"/>
                <w:szCs w:val="18"/>
              </w:rPr>
              <w:t>商户名称</w:t>
            </w:r>
          </w:p>
        </w:tc>
      </w:tr>
      <w:tr w:rsidR="0092109C" w14:paraId="1E75AB80" w14:textId="77777777" w:rsidTr="0092109C">
        <w:trPr>
          <w:trHeight w:val="70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C2CF" w14:textId="77777777" w:rsidR="0092109C" w:rsidRPr="00CC7E36" w:rsidRDefault="0092109C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E6C26" w14:textId="77777777" w:rsidR="0092109C" w:rsidRDefault="0092109C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7A553" w14:textId="77777777" w:rsidR="0092109C" w:rsidRDefault="0092109C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VARCHAR(128)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E51D7" w14:textId="77777777" w:rsidR="0092109C" w:rsidRDefault="0092109C" w:rsidP="000A52A3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6AC81" w14:textId="77777777" w:rsidR="0092109C" w:rsidRDefault="0092109C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48D08" w14:textId="77777777" w:rsidR="0092109C" w:rsidRDefault="0092109C" w:rsidP="000A52A3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34046" w14:textId="77777777" w:rsidR="0092109C" w:rsidRDefault="0092109C" w:rsidP="000A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</w:tbl>
    <w:p w14:paraId="3DF136D4" w14:textId="410A5FDE" w:rsidR="00EA047C" w:rsidRPr="007B4AD3" w:rsidRDefault="00EA047C" w:rsidP="007B4AD3"/>
    <w:p w14:paraId="090C2B39" w14:textId="0A35B246" w:rsidR="00242257" w:rsidRDefault="005438F8" w:rsidP="001C0FB5">
      <w:pPr>
        <w:pStyle w:val="3"/>
        <w:rPr>
          <w:lang w:eastAsia="zh-CN"/>
        </w:rPr>
      </w:pPr>
      <w:r>
        <w:rPr>
          <w:lang w:eastAsia="zh-CN"/>
        </w:rPr>
        <w:t>sheep_flow</w:t>
      </w:r>
      <w:r w:rsidR="00E051C1">
        <w:rPr>
          <w:lang w:eastAsia="zh-CN"/>
        </w:rPr>
        <w:t>(</w:t>
      </w:r>
      <w:r w:rsidR="00242257">
        <w:rPr>
          <w:rFonts w:hint="eastAsia"/>
          <w:lang w:eastAsia="zh-CN"/>
        </w:rPr>
        <w:t>薅羊毛</w:t>
      </w:r>
      <w:r w:rsidR="00242257">
        <w:rPr>
          <w:lang w:eastAsia="zh-CN"/>
        </w:rPr>
        <w:t>流水表</w:t>
      </w:r>
      <w:r w:rsidR="00E051C1">
        <w:rPr>
          <w:lang w:eastAsia="zh-CN"/>
        </w:rPr>
        <w:t>)</w:t>
      </w:r>
    </w:p>
    <w:tbl>
      <w:tblPr>
        <w:tblW w:w="8035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1061"/>
        <w:gridCol w:w="1675"/>
        <w:gridCol w:w="664"/>
        <w:gridCol w:w="935"/>
        <w:gridCol w:w="627"/>
        <w:gridCol w:w="1162"/>
      </w:tblGrid>
      <w:tr w:rsidR="001C0FB5" w14:paraId="62EF3595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5B387E4" w14:textId="77777777" w:rsidR="001C0FB5" w:rsidRDefault="001C0FB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字段代号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7109EF" w14:textId="77777777" w:rsidR="001C0FB5" w:rsidRDefault="001C0FB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296FEB9" w14:textId="77777777" w:rsidR="001C0FB5" w:rsidRDefault="001C0FB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类型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5B6E46F" w14:textId="77777777" w:rsidR="001C0FB5" w:rsidRDefault="001C0FB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值域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4665F5F" w14:textId="77777777" w:rsidR="001C0FB5" w:rsidRDefault="001C0FB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空值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665B2AD" w14:textId="77777777" w:rsidR="001C0FB5" w:rsidRDefault="001C0FB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索引或键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68477A8" w14:textId="77777777" w:rsidR="001C0FB5" w:rsidRDefault="001C0FB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备注</w:t>
            </w:r>
          </w:p>
        </w:tc>
      </w:tr>
      <w:tr w:rsidR="001C0FB5" w14:paraId="34E5BAF8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6EE5" w14:textId="77777777" w:rsidR="001C0FB5" w:rsidRPr="00CE09A7" w:rsidRDefault="001C0FB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latflow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611E6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流水号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95BB3" w14:textId="6037D05D" w:rsidR="001C0FB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FD63D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AEECD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0610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D7A9E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流水号</w:t>
            </w:r>
          </w:p>
        </w:tc>
      </w:tr>
      <w:tr w:rsidR="002C2ECA" w14:paraId="153C80E6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EFA3" w14:textId="2A850E66" w:rsidR="002C2ECA" w:rsidRDefault="002C2ECA" w:rsidP="00D56299">
            <w:pPr>
              <w:rPr>
                <w:sz w:val="18"/>
                <w:szCs w:val="18"/>
              </w:rPr>
            </w:pPr>
            <w:r w:rsidRPr="002C2ECA">
              <w:rPr>
                <w:sz w:val="18"/>
                <w:szCs w:val="18"/>
              </w:rPr>
              <w:t>activityno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52080" w14:textId="75772DCA" w:rsidR="002C2ECA" w:rsidRDefault="002C2ECA" w:rsidP="00D56299">
            <w:pPr>
              <w:rPr>
                <w:sz w:val="18"/>
                <w:szCs w:val="18"/>
              </w:rPr>
            </w:pPr>
            <w:r w:rsidRPr="002C2ECA">
              <w:rPr>
                <w:rFonts w:hint="eastAsia"/>
                <w:sz w:val="18"/>
                <w:szCs w:val="18"/>
              </w:rPr>
              <w:t>活动编号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C91A3" w14:textId="5E575DF3" w:rsidR="002C2ECA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BEA76" w14:textId="77777777" w:rsidR="002C2ECA" w:rsidRDefault="002C2ECA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E9F50" w14:textId="603A6A0F" w:rsidR="002C2ECA" w:rsidRDefault="002C2ECA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28FDD" w14:textId="571D46A4" w:rsidR="002C2ECA" w:rsidRDefault="00863F01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索引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5D5EB" w14:textId="7A1F1D3E" w:rsidR="002C2ECA" w:rsidRDefault="00382DC0" w:rsidP="00D56299">
            <w:pPr>
              <w:rPr>
                <w:sz w:val="18"/>
                <w:szCs w:val="18"/>
              </w:rPr>
            </w:pPr>
            <w:r w:rsidRPr="002C2ECA">
              <w:rPr>
                <w:rFonts w:hint="eastAsia"/>
                <w:sz w:val="18"/>
                <w:szCs w:val="18"/>
              </w:rPr>
              <w:t>活动编号</w:t>
            </w:r>
          </w:p>
        </w:tc>
      </w:tr>
      <w:tr w:rsidR="001C0FB5" w:rsidRPr="007C01B6" w14:paraId="60EA381C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7F14" w14:textId="771FC262" w:rsidR="001C0FB5" w:rsidRDefault="007C01B6" w:rsidP="00D56299">
            <w:pPr>
              <w:rPr>
                <w:sz w:val="18"/>
                <w:szCs w:val="18"/>
              </w:rPr>
            </w:pPr>
            <w:r w:rsidRPr="007C01B6">
              <w:rPr>
                <w:sz w:val="18"/>
                <w:szCs w:val="18"/>
              </w:rPr>
              <w:t>provider</w:t>
            </w:r>
            <w:r w:rsidRPr="007C01B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20AF1" w14:textId="07F2CFDE" w:rsidR="001C0FB5" w:rsidRDefault="00E00BB2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活动发起方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A8FF3" w14:textId="44E7E030" w:rsidR="001C0FB5" w:rsidRPr="00F42973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1334B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9B22A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E101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8C4FF" w14:textId="69E535ED" w:rsidR="001C0FB5" w:rsidRDefault="003800F7" w:rsidP="00FD2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</w:t>
            </w:r>
            <w:r w:rsidR="00FD2CCF">
              <w:rPr>
                <w:sz w:val="18"/>
                <w:szCs w:val="18"/>
              </w:rPr>
              <w:t>发起方</w:t>
            </w:r>
            <w:r>
              <w:rPr>
                <w:sz w:val="18"/>
                <w:szCs w:val="18"/>
              </w:rPr>
              <w:t>ID</w:t>
            </w:r>
          </w:p>
        </w:tc>
      </w:tr>
      <w:tr w:rsidR="001C0FB5" w:rsidRPr="006E3B2D" w14:paraId="59F9F258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8355" w14:textId="54CB44DB" w:rsidR="001C0FB5" w:rsidRDefault="006E3B2D" w:rsidP="00D56299">
            <w:pPr>
              <w:rPr>
                <w:sz w:val="18"/>
                <w:szCs w:val="18"/>
              </w:rPr>
            </w:pPr>
            <w:r w:rsidRPr="006E3B2D">
              <w:rPr>
                <w:sz w:val="18"/>
                <w:szCs w:val="18"/>
              </w:rPr>
              <w:t>providername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622B4" w14:textId="39156104" w:rsidR="001C0FB5" w:rsidRDefault="00E00BB2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活动发起方名称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3087" w14:textId="5BEBB371" w:rsidR="001C0FB5" w:rsidRPr="00F42973" w:rsidRDefault="00B9068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VARCHAR </w:t>
            </w:r>
            <w:r w:rsidR="001C0FB5">
              <w:rPr>
                <w:sz w:val="18"/>
                <w:szCs w:val="18"/>
              </w:rPr>
              <w:t>(32)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87C69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D262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8FEBF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1DD0B" w14:textId="54BF68F6" w:rsidR="001C0FB5" w:rsidRDefault="00FD2CC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活动发起方</w:t>
            </w:r>
            <w:r w:rsidR="00954B43">
              <w:rPr>
                <w:sz w:val="18"/>
                <w:szCs w:val="18"/>
              </w:rPr>
              <w:t>名称</w:t>
            </w:r>
          </w:p>
        </w:tc>
      </w:tr>
      <w:tr w:rsidR="001C0FB5" w14:paraId="06159C02" w14:textId="77777777" w:rsidTr="00024EF4">
        <w:trPr>
          <w:trHeight w:val="502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3D7" w14:textId="53F47C8B" w:rsidR="001C0FB5" w:rsidRPr="00CE09A7" w:rsidRDefault="00A7775F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A7775F">
              <w:rPr>
                <w:sz w:val="18"/>
                <w:szCs w:val="18"/>
              </w:rPr>
              <w:t>onsumer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74233" w14:textId="44BB3D42" w:rsidR="001C0FB5" w:rsidRDefault="008653F4" w:rsidP="008653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领取者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35200" w14:textId="254DC3D7" w:rsidR="001C0FB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DC20A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9ACA9" w14:textId="767585DE" w:rsidR="001C0FB5" w:rsidRDefault="00B975A3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9D9E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A883" w14:textId="18AF709A" w:rsidR="001C0FB5" w:rsidRDefault="0065760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领取者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385B64" w14:paraId="31D3DAF6" w14:textId="77777777" w:rsidTr="00024EF4">
        <w:trPr>
          <w:trHeight w:val="502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2085" w14:textId="44022CFE" w:rsidR="00385B64" w:rsidRDefault="00385B64" w:rsidP="00D56299">
            <w:pPr>
              <w:rPr>
                <w:sz w:val="18"/>
                <w:szCs w:val="18"/>
              </w:rPr>
            </w:pPr>
            <w:r w:rsidRPr="00385B64">
              <w:rPr>
                <w:sz w:val="18"/>
                <w:szCs w:val="18"/>
              </w:rPr>
              <w:t>consumername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35414" w14:textId="7DE3836F" w:rsidR="00385B64" w:rsidRDefault="00385B64" w:rsidP="008653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领取者名称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3ADC" w14:textId="5A01AA42" w:rsidR="00385B64" w:rsidRDefault="00385B64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 w:rsidRPr="00F4297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32</w:t>
            </w:r>
            <w:r w:rsidRPr="00F42973"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80195" w14:textId="77777777" w:rsidR="00385B64" w:rsidRDefault="00385B64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18E1D" w14:textId="06CFB11D" w:rsidR="00385B64" w:rsidRDefault="001D3831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5D855" w14:textId="77777777" w:rsidR="00385B64" w:rsidRDefault="00385B64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920FF" w14:textId="094E19EC" w:rsidR="00385B64" w:rsidRDefault="00385B64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领取者名称</w:t>
            </w:r>
          </w:p>
        </w:tc>
      </w:tr>
      <w:tr w:rsidR="001C0FB5" w:rsidRPr="00234F55" w14:paraId="746C2E95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BA4B" w14:textId="77777777" w:rsidR="001C0FB5" w:rsidRPr="00234F5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803F" w14:textId="65C07DDD" w:rsidR="001C0FB5" w:rsidRPr="00234F5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</w:t>
            </w:r>
            <w:r w:rsidRPr="00234F55">
              <w:rPr>
                <w:sz w:val="18"/>
                <w:szCs w:val="18"/>
              </w:rPr>
              <w:t>额</w:t>
            </w:r>
            <w:r w:rsidR="000218A5">
              <w:rPr>
                <w:sz w:val="18"/>
                <w:szCs w:val="18"/>
              </w:rPr>
              <w:t>／</w:t>
            </w:r>
            <w:r w:rsidR="000218A5">
              <w:rPr>
                <w:rFonts w:hint="eastAsia"/>
                <w:sz w:val="18"/>
                <w:szCs w:val="18"/>
              </w:rPr>
              <w:t>份额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DE925" w14:textId="122540E1" w:rsidR="001C0FB5" w:rsidRPr="00234F5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  <w:r w:rsidR="001C0FB5" w:rsidRPr="00234F55">
              <w:rPr>
                <w:sz w:val="18"/>
                <w:szCs w:val="18"/>
              </w:rPr>
              <w:t xml:space="preserve"> (16,0)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1ED0" w14:textId="77777777" w:rsidR="001C0FB5" w:rsidRPr="00234F5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DA64" w14:textId="77777777" w:rsidR="001C0FB5" w:rsidRPr="00234F55" w:rsidRDefault="001C0FB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F1D73" w14:textId="77777777" w:rsidR="001C0FB5" w:rsidRPr="00234F5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8690" w14:textId="1291018B" w:rsidR="001C0FB5" w:rsidRPr="00234F55" w:rsidRDefault="000218A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</w:t>
            </w:r>
            <w:r w:rsidRPr="00234F55">
              <w:rPr>
                <w:sz w:val="18"/>
                <w:szCs w:val="18"/>
              </w:rPr>
              <w:t>额</w:t>
            </w:r>
            <w:r>
              <w:rPr>
                <w:sz w:val="18"/>
                <w:szCs w:val="18"/>
              </w:rPr>
              <w:t>／</w:t>
            </w:r>
            <w:r>
              <w:rPr>
                <w:rFonts w:hint="eastAsia"/>
                <w:sz w:val="18"/>
                <w:szCs w:val="18"/>
              </w:rPr>
              <w:t>份额</w:t>
            </w:r>
            <w:r w:rsidR="001C0FB5">
              <w:rPr>
                <w:sz w:val="18"/>
                <w:szCs w:val="18"/>
              </w:rPr>
              <w:t>）</w:t>
            </w:r>
          </w:p>
        </w:tc>
      </w:tr>
      <w:tr w:rsidR="00B11C52" w14:paraId="725F2236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4FFDF" w14:textId="77777777" w:rsidR="00B11C52" w:rsidRPr="00C954B5" w:rsidRDefault="00B11C52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ccy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D353" w14:textId="77777777" w:rsidR="00B11C52" w:rsidRDefault="00B11C52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币种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FCB4E" w14:textId="11442475" w:rsidR="00B11C52" w:rsidRDefault="00B11C52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>
              <w:rPr>
                <w:sz w:val="18"/>
                <w:szCs w:val="18"/>
              </w:rPr>
              <w:t>2(</w:t>
            </w:r>
            <w:r w:rsidR="00AB48E7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732FF" w14:textId="09B17385" w:rsidR="00B11C52" w:rsidRDefault="00242E58" w:rsidP="00D56299">
            <w:pPr>
              <w:rPr>
                <w:sz w:val="18"/>
                <w:szCs w:val="18"/>
              </w:rPr>
            </w:pPr>
            <w:r w:rsidRPr="006A5964">
              <w:rPr>
                <w:rFonts w:hint="eastAsia"/>
                <w:sz w:val="18"/>
                <w:szCs w:val="18"/>
              </w:rPr>
              <w:t>001-</w:t>
            </w:r>
            <w:r w:rsidRPr="006A5964">
              <w:rPr>
                <w:rFonts w:hint="eastAsia"/>
                <w:sz w:val="18"/>
                <w:szCs w:val="18"/>
              </w:rPr>
              <w:t>现金</w:t>
            </w:r>
            <w:r w:rsidRPr="006A5964">
              <w:rPr>
                <w:rFonts w:hint="eastAsia"/>
                <w:sz w:val="18"/>
                <w:szCs w:val="18"/>
              </w:rPr>
              <w:t>, 002-</w:t>
            </w:r>
            <w:r w:rsidRPr="006A5964">
              <w:rPr>
                <w:rFonts w:hint="eastAsia"/>
                <w:sz w:val="18"/>
                <w:szCs w:val="18"/>
              </w:rPr>
              <w:t>伴儿豆</w:t>
            </w:r>
            <w:r w:rsidRPr="006A5964">
              <w:rPr>
                <w:rFonts w:hint="eastAsia"/>
                <w:sz w:val="18"/>
                <w:szCs w:val="18"/>
              </w:rPr>
              <w:t>, 003-</w:t>
            </w:r>
            <w:r w:rsidRPr="006A5964">
              <w:rPr>
                <w:rFonts w:hint="eastAsia"/>
                <w:sz w:val="18"/>
                <w:szCs w:val="18"/>
              </w:rPr>
              <w:t>积分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C3B4D" w14:textId="77777777" w:rsidR="00B11C52" w:rsidRDefault="00B11C52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BCA91" w14:textId="77777777" w:rsidR="00B11C52" w:rsidRDefault="00B11C52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8B8CB" w14:textId="77777777" w:rsidR="0093783A" w:rsidRDefault="00B11C52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币种</w:t>
            </w:r>
          </w:p>
          <w:p w14:paraId="4CD71576" w14:textId="05F60550" w:rsidR="00B11C52" w:rsidRDefault="00B11C52" w:rsidP="00D56299">
            <w:pPr>
              <w:rPr>
                <w:sz w:val="18"/>
                <w:szCs w:val="18"/>
              </w:rPr>
            </w:pPr>
            <w:r w:rsidRPr="006A5964">
              <w:rPr>
                <w:rFonts w:hint="eastAsia"/>
                <w:sz w:val="18"/>
                <w:szCs w:val="18"/>
              </w:rPr>
              <w:t>001-</w:t>
            </w:r>
            <w:r w:rsidRPr="006A5964">
              <w:rPr>
                <w:rFonts w:hint="eastAsia"/>
                <w:sz w:val="18"/>
                <w:szCs w:val="18"/>
              </w:rPr>
              <w:t>现金</w:t>
            </w:r>
            <w:r w:rsidRPr="006A5964">
              <w:rPr>
                <w:rFonts w:hint="eastAsia"/>
                <w:sz w:val="18"/>
                <w:szCs w:val="18"/>
              </w:rPr>
              <w:t>, 002-</w:t>
            </w:r>
            <w:r w:rsidRPr="006A5964">
              <w:rPr>
                <w:rFonts w:hint="eastAsia"/>
                <w:sz w:val="18"/>
                <w:szCs w:val="18"/>
              </w:rPr>
              <w:t>伴儿豆</w:t>
            </w:r>
            <w:r w:rsidRPr="006A5964">
              <w:rPr>
                <w:rFonts w:hint="eastAsia"/>
                <w:sz w:val="18"/>
                <w:szCs w:val="18"/>
              </w:rPr>
              <w:t>, 003-</w:t>
            </w:r>
            <w:r w:rsidRPr="006A5964">
              <w:rPr>
                <w:rFonts w:hint="eastAsia"/>
                <w:sz w:val="18"/>
                <w:szCs w:val="18"/>
              </w:rPr>
              <w:t>积分</w:t>
            </w:r>
          </w:p>
        </w:tc>
      </w:tr>
      <w:tr w:rsidR="001C0FB5" w:rsidRPr="00234F55" w14:paraId="0D440B8D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F619" w14:textId="62543C21" w:rsidR="001C0FB5" w:rsidRPr="00234F55" w:rsidRDefault="008A5C7E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tat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5138B" w14:textId="32283905" w:rsidR="001C0FB5" w:rsidRPr="00234F55" w:rsidRDefault="005B7BAB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B9C14" w14:textId="2EA1B837" w:rsidR="001C0FB5" w:rsidRPr="00234F5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 w:rsidR="001C0FB5" w:rsidRPr="00234F55">
              <w:rPr>
                <w:rFonts w:hint="eastAsia"/>
                <w:sz w:val="18"/>
                <w:szCs w:val="18"/>
              </w:rPr>
              <w:t xml:space="preserve"> (</w:t>
            </w:r>
            <w:r w:rsidR="001C0FB5" w:rsidRPr="00234F55">
              <w:rPr>
                <w:sz w:val="18"/>
                <w:szCs w:val="18"/>
              </w:rPr>
              <w:t>2)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8A46" w14:textId="290936D6" w:rsidR="001C0FB5" w:rsidRPr="00234F55" w:rsidRDefault="00F764AC" w:rsidP="00D56299">
            <w:pPr>
              <w:rPr>
                <w:sz w:val="18"/>
                <w:szCs w:val="18"/>
              </w:rPr>
            </w:pPr>
            <w:r w:rsidRPr="00A066C8">
              <w:rPr>
                <w:rFonts w:hint="eastAsia"/>
                <w:sz w:val="18"/>
                <w:szCs w:val="18"/>
              </w:rPr>
              <w:t>00:</w:t>
            </w:r>
            <w:r w:rsidRPr="00A066C8">
              <w:rPr>
                <w:rFonts w:hint="eastAsia"/>
                <w:sz w:val="18"/>
                <w:szCs w:val="18"/>
              </w:rPr>
              <w:t>初始</w:t>
            </w:r>
            <w:r w:rsidRPr="00A066C8">
              <w:rPr>
                <w:rFonts w:hint="eastAsia"/>
                <w:sz w:val="18"/>
                <w:szCs w:val="18"/>
              </w:rPr>
              <w:t xml:space="preserve"> 01:</w:t>
            </w:r>
            <w:r w:rsidRPr="00A066C8">
              <w:rPr>
                <w:rFonts w:hint="eastAsia"/>
                <w:sz w:val="18"/>
                <w:szCs w:val="18"/>
              </w:rPr>
              <w:t>未入账</w:t>
            </w:r>
            <w:r w:rsidRPr="00A066C8">
              <w:rPr>
                <w:rFonts w:hint="eastAsia"/>
                <w:sz w:val="18"/>
                <w:szCs w:val="18"/>
              </w:rPr>
              <w:t xml:space="preserve"> 02:</w:t>
            </w:r>
            <w:r w:rsidRPr="00A066C8">
              <w:rPr>
                <w:rFonts w:hint="eastAsia"/>
                <w:sz w:val="18"/>
                <w:szCs w:val="18"/>
              </w:rPr>
              <w:t>已入账</w:t>
            </w:r>
            <w:r w:rsidRPr="00A066C8">
              <w:rPr>
                <w:rFonts w:hint="eastAsia"/>
                <w:sz w:val="18"/>
                <w:szCs w:val="18"/>
              </w:rPr>
              <w:t xml:space="preserve"> 03:</w:t>
            </w:r>
            <w:r w:rsidRPr="00A066C8">
              <w:rPr>
                <w:rFonts w:hint="eastAsia"/>
                <w:sz w:val="18"/>
                <w:szCs w:val="18"/>
              </w:rPr>
              <w:t>失效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8858F" w14:textId="77777777" w:rsidR="001C0FB5" w:rsidRPr="00234F55" w:rsidRDefault="001C0FB5" w:rsidP="00D56299">
            <w:pPr>
              <w:rPr>
                <w:sz w:val="18"/>
                <w:szCs w:val="18"/>
              </w:rPr>
            </w:pPr>
            <w:r w:rsidRPr="00234F55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88888" w14:textId="77777777" w:rsidR="001C0FB5" w:rsidRPr="00234F5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A8B1F" w14:textId="227C8450" w:rsidR="001C0FB5" w:rsidRDefault="006B3BEE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  <w:p w14:paraId="1C92EDCE" w14:textId="3FAADAAC" w:rsidR="00D839CD" w:rsidRDefault="00D839CD" w:rsidP="000E2B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 </w:t>
            </w:r>
            <w:r>
              <w:rPr>
                <w:sz w:val="18"/>
                <w:szCs w:val="18"/>
              </w:rPr>
              <w:t>:</w:t>
            </w:r>
            <w:r w:rsidR="00A066C8" w:rsidRPr="00A066C8">
              <w:rPr>
                <w:rFonts w:hint="eastAsia"/>
                <w:sz w:val="18"/>
                <w:szCs w:val="18"/>
              </w:rPr>
              <w:t>初始</w:t>
            </w:r>
            <w:r w:rsidR="00A066C8" w:rsidRPr="00A066C8">
              <w:rPr>
                <w:rFonts w:hint="eastAsia"/>
                <w:sz w:val="18"/>
                <w:szCs w:val="18"/>
              </w:rPr>
              <w:t xml:space="preserve"> </w:t>
            </w:r>
          </w:p>
          <w:p w14:paraId="5827E333" w14:textId="4BB9B3A1" w:rsidR="001C0FB5" w:rsidRPr="00234F55" w:rsidRDefault="00A066C8" w:rsidP="000E2B20">
            <w:pPr>
              <w:rPr>
                <w:sz w:val="18"/>
                <w:szCs w:val="18"/>
              </w:rPr>
            </w:pPr>
            <w:r w:rsidRPr="00A066C8">
              <w:rPr>
                <w:rFonts w:hint="eastAsia"/>
                <w:sz w:val="18"/>
                <w:szCs w:val="18"/>
              </w:rPr>
              <w:t>01:</w:t>
            </w:r>
            <w:r w:rsidRPr="00A066C8">
              <w:rPr>
                <w:rFonts w:hint="eastAsia"/>
                <w:sz w:val="18"/>
                <w:szCs w:val="18"/>
              </w:rPr>
              <w:t>未入账</w:t>
            </w:r>
            <w:r w:rsidRPr="00A066C8">
              <w:rPr>
                <w:rFonts w:hint="eastAsia"/>
                <w:sz w:val="18"/>
                <w:szCs w:val="18"/>
              </w:rPr>
              <w:t xml:space="preserve"> 02:</w:t>
            </w:r>
            <w:r w:rsidRPr="00A066C8">
              <w:rPr>
                <w:rFonts w:hint="eastAsia"/>
                <w:sz w:val="18"/>
                <w:szCs w:val="18"/>
              </w:rPr>
              <w:t>已入账</w:t>
            </w:r>
            <w:r w:rsidRPr="00A066C8">
              <w:rPr>
                <w:rFonts w:hint="eastAsia"/>
                <w:sz w:val="18"/>
                <w:szCs w:val="18"/>
              </w:rPr>
              <w:t xml:space="preserve"> 03:</w:t>
            </w:r>
            <w:r w:rsidRPr="00A066C8">
              <w:rPr>
                <w:rFonts w:hint="eastAsia"/>
                <w:sz w:val="18"/>
                <w:szCs w:val="18"/>
              </w:rPr>
              <w:t>失效</w:t>
            </w:r>
          </w:p>
        </w:tc>
      </w:tr>
      <w:tr w:rsidR="001C0FB5" w14:paraId="2C43461F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B1F3" w14:textId="77777777" w:rsidR="001C0FB5" w:rsidRPr="00C954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reat</w:t>
            </w:r>
            <w:r>
              <w:rPr>
                <w:sz w:val="18"/>
                <w:szCs w:val="18"/>
              </w:rPr>
              <w:t>ime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48A4C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A6957" w14:textId="0EF0395A" w:rsidR="001C0FB5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FF62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CFEBC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54B9C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28D4A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</w:tr>
      <w:tr w:rsidR="001C0FB5" w14:paraId="69554F26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DEDE" w14:textId="3F575048" w:rsidR="001C0FB5" w:rsidRDefault="00214A05" w:rsidP="00D56299">
            <w:pPr>
              <w:rPr>
                <w:sz w:val="18"/>
                <w:szCs w:val="18"/>
              </w:rPr>
            </w:pPr>
            <w:r w:rsidRPr="00214A05">
              <w:rPr>
                <w:sz w:val="18"/>
                <w:szCs w:val="18"/>
              </w:rPr>
              <w:t>updatetime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A8B1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B5110" w14:textId="5CAA82EF" w:rsidR="001C0FB5" w:rsidRPr="00734254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1A696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7ED1" w14:textId="6205B74C" w:rsidR="001C0FB5" w:rsidRDefault="0023075D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E5D9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7B270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</w:tr>
      <w:tr w:rsidR="001C0FB5" w14:paraId="6DE43853" w14:textId="77777777" w:rsidTr="00024EF4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4431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165FF6">
              <w:rPr>
                <w:sz w:val="18"/>
                <w:szCs w:val="18"/>
              </w:rPr>
              <w:t>ecorded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C80B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入账时间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2955" w14:textId="5AE69185" w:rsidR="001C0FB5" w:rsidRPr="00734254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F8BD4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417B6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E76D5" w14:textId="77777777" w:rsidR="001C0FB5" w:rsidRDefault="001C0FB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1C1C9" w14:textId="77777777" w:rsidR="001C0FB5" w:rsidRDefault="001C0FB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入账时间</w:t>
            </w:r>
          </w:p>
        </w:tc>
      </w:tr>
      <w:tr w:rsidR="00024EF4" w14:paraId="64A29B31" w14:textId="77777777" w:rsidTr="000A52A3">
        <w:trPr>
          <w:trHeight w:val="70"/>
          <w:tblHeader/>
          <w:ins w:id="40" w:author="liu jian" w:date="2017-08-19T14:37:00Z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5C23" w14:textId="77777777" w:rsidR="00024EF4" w:rsidRPr="00CC7E36" w:rsidRDefault="00024EF4" w:rsidP="000A52A3">
            <w:pPr>
              <w:rPr>
                <w:ins w:id="41" w:author="liu jian" w:date="2017-08-19T14:37:00Z"/>
                <w:sz w:val="18"/>
                <w:szCs w:val="18"/>
              </w:rPr>
            </w:pPr>
            <w:ins w:id="42" w:author="liu jian" w:date="2017-08-19T14:37:00Z">
              <w:r>
                <w:rPr>
                  <w:sz w:val="18"/>
                  <w:szCs w:val="18"/>
                </w:rPr>
                <w:t>remark</w:t>
              </w:r>
            </w:ins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88515" w14:textId="77777777" w:rsidR="00024EF4" w:rsidRDefault="00024EF4" w:rsidP="000A52A3">
            <w:pPr>
              <w:rPr>
                <w:ins w:id="43" w:author="liu jian" w:date="2017-08-19T14:37:00Z"/>
                <w:sz w:val="18"/>
                <w:szCs w:val="18"/>
              </w:rPr>
            </w:pPr>
            <w:ins w:id="44" w:author="liu jian" w:date="2017-08-19T14:37:00Z">
              <w:r>
                <w:rPr>
                  <w:sz w:val="18"/>
                  <w:szCs w:val="18"/>
                </w:rPr>
                <w:t>备注</w:t>
              </w:r>
            </w:ins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62C5A" w14:textId="77777777" w:rsidR="00024EF4" w:rsidRDefault="00024EF4" w:rsidP="000A52A3">
            <w:pPr>
              <w:rPr>
                <w:ins w:id="45" w:author="liu jian" w:date="2017-08-19T14:37:00Z"/>
                <w:sz w:val="18"/>
                <w:szCs w:val="18"/>
              </w:rPr>
            </w:pPr>
            <w:ins w:id="46" w:author="liu jian" w:date="2017-08-19T14:37:00Z">
              <w:r>
                <w:rPr>
                  <w:sz w:val="18"/>
                  <w:szCs w:val="18"/>
                </w:rPr>
                <w:t>VARCHAR(128)</w:t>
              </w:r>
            </w:ins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05B99" w14:textId="77777777" w:rsidR="00024EF4" w:rsidRDefault="00024EF4" w:rsidP="000A52A3">
            <w:pPr>
              <w:rPr>
                <w:ins w:id="47" w:author="liu jian" w:date="2017-08-19T14:37:00Z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6F3CB" w14:textId="77777777" w:rsidR="00024EF4" w:rsidRDefault="00024EF4" w:rsidP="000A52A3">
            <w:pPr>
              <w:rPr>
                <w:ins w:id="48" w:author="liu jian" w:date="2017-08-19T14:37:00Z"/>
                <w:sz w:val="18"/>
                <w:szCs w:val="18"/>
              </w:rPr>
            </w:pPr>
            <w:ins w:id="49" w:author="liu jian" w:date="2017-08-19T14:37:00Z">
              <w:r>
                <w:rPr>
                  <w:sz w:val="18"/>
                  <w:szCs w:val="18"/>
                </w:rPr>
                <w:t>O</w:t>
              </w:r>
            </w:ins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38C36" w14:textId="77777777" w:rsidR="00024EF4" w:rsidRDefault="00024EF4" w:rsidP="000A52A3">
            <w:pPr>
              <w:rPr>
                <w:ins w:id="50" w:author="liu jian" w:date="2017-08-19T14:37:00Z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6C8CF" w14:textId="77777777" w:rsidR="00024EF4" w:rsidRDefault="00024EF4" w:rsidP="000A52A3">
            <w:pPr>
              <w:rPr>
                <w:ins w:id="51" w:author="liu jian" w:date="2017-08-19T14:37:00Z"/>
                <w:sz w:val="18"/>
                <w:szCs w:val="18"/>
              </w:rPr>
            </w:pPr>
            <w:ins w:id="52" w:author="liu jian" w:date="2017-08-19T14:37:00Z">
              <w:r>
                <w:rPr>
                  <w:sz w:val="18"/>
                  <w:szCs w:val="18"/>
                </w:rPr>
                <w:t>备注</w:t>
              </w:r>
            </w:ins>
          </w:p>
        </w:tc>
      </w:tr>
    </w:tbl>
    <w:p w14:paraId="27DAA57D" w14:textId="62662514" w:rsidR="00EB0BD1" w:rsidRDefault="00EB0BD1" w:rsidP="00EB0BD1">
      <w:pPr>
        <w:pStyle w:val="3"/>
        <w:rPr>
          <w:lang w:eastAsia="zh-CN"/>
        </w:rPr>
      </w:pPr>
      <w:r w:rsidRPr="00EB0BD1">
        <w:rPr>
          <w:lang w:eastAsia="zh-CN"/>
        </w:rPr>
        <w:t xml:space="preserve">red_flow </w:t>
      </w:r>
      <w:r>
        <w:rPr>
          <w:lang w:eastAsia="zh-CN"/>
        </w:rPr>
        <w:t>(</w:t>
      </w:r>
      <w:r>
        <w:rPr>
          <w:lang w:eastAsia="zh-CN"/>
        </w:rPr>
        <w:t>红包流水表</w:t>
      </w:r>
      <w:r>
        <w:rPr>
          <w:lang w:eastAsia="zh-CN"/>
        </w:rPr>
        <w:t>)</w:t>
      </w:r>
    </w:p>
    <w:tbl>
      <w:tblPr>
        <w:tblW w:w="8035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1061"/>
        <w:gridCol w:w="1675"/>
        <w:gridCol w:w="664"/>
        <w:gridCol w:w="935"/>
        <w:gridCol w:w="627"/>
        <w:gridCol w:w="1162"/>
      </w:tblGrid>
      <w:tr w:rsidR="00774C45" w14:paraId="0E990909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46CAC68" w14:textId="77777777" w:rsidR="00774C45" w:rsidRDefault="00774C4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字段代号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81EBFDD" w14:textId="77777777" w:rsidR="00774C45" w:rsidRDefault="00774C4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EB34FF6" w14:textId="77777777" w:rsidR="00774C45" w:rsidRDefault="00774C4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类型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00F5F92" w14:textId="77777777" w:rsidR="00774C45" w:rsidRDefault="00774C4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值域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8D2174A" w14:textId="77777777" w:rsidR="00774C45" w:rsidRDefault="00774C4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空值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ED45503" w14:textId="77777777" w:rsidR="00774C45" w:rsidRDefault="00774C4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索引或键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2CE477C" w14:textId="77777777" w:rsidR="00774C45" w:rsidRDefault="00774C45" w:rsidP="00D56299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备注</w:t>
            </w:r>
          </w:p>
        </w:tc>
      </w:tr>
      <w:tr w:rsidR="00774C45" w14:paraId="75944FDF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5F76" w14:textId="77777777" w:rsidR="00774C45" w:rsidRPr="00CE09A7" w:rsidRDefault="00774C4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latflow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6E665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流水号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170D4" w14:textId="599BC4CB" w:rsidR="00774C4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6170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0D927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7BAB6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2903C" w14:textId="2982B21C" w:rsidR="00774C45" w:rsidRDefault="00212AEF" w:rsidP="00D56299">
            <w:pPr>
              <w:rPr>
                <w:sz w:val="18"/>
                <w:szCs w:val="18"/>
              </w:rPr>
            </w:pPr>
            <w:r w:rsidRPr="00212AEF">
              <w:rPr>
                <w:rFonts w:hint="eastAsia"/>
                <w:sz w:val="18"/>
                <w:szCs w:val="18"/>
              </w:rPr>
              <w:t>红包发放流水号</w:t>
            </w:r>
          </w:p>
        </w:tc>
      </w:tr>
      <w:tr w:rsidR="00774C45" w14:paraId="7C470385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0470" w14:textId="77777777" w:rsidR="00774C45" w:rsidRDefault="00774C45" w:rsidP="00D56299">
            <w:pPr>
              <w:rPr>
                <w:sz w:val="18"/>
                <w:szCs w:val="18"/>
              </w:rPr>
            </w:pPr>
            <w:r w:rsidRPr="002C2ECA">
              <w:rPr>
                <w:sz w:val="18"/>
                <w:szCs w:val="18"/>
              </w:rPr>
              <w:t>activityno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C2238" w14:textId="77777777" w:rsidR="00774C45" w:rsidRDefault="00774C45" w:rsidP="00D56299">
            <w:pPr>
              <w:rPr>
                <w:sz w:val="18"/>
                <w:szCs w:val="18"/>
              </w:rPr>
            </w:pPr>
            <w:r w:rsidRPr="002C2ECA">
              <w:rPr>
                <w:rFonts w:hint="eastAsia"/>
                <w:sz w:val="18"/>
                <w:szCs w:val="18"/>
              </w:rPr>
              <w:t>活动编号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768B" w14:textId="7D877C3F" w:rsidR="00774C4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56ED1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03DE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6417A" w14:textId="5AE2D342" w:rsidR="00774C45" w:rsidRDefault="003A419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索引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AB963" w14:textId="77777777" w:rsidR="00774C45" w:rsidRDefault="00774C45" w:rsidP="00D56299">
            <w:pPr>
              <w:rPr>
                <w:sz w:val="18"/>
                <w:szCs w:val="18"/>
              </w:rPr>
            </w:pPr>
            <w:r w:rsidRPr="002C2ECA">
              <w:rPr>
                <w:rFonts w:hint="eastAsia"/>
                <w:sz w:val="18"/>
                <w:szCs w:val="18"/>
              </w:rPr>
              <w:t>活动编号</w:t>
            </w:r>
          </w:p>
        </w:tc>
      </w:tr>
      <w:tr w:rsidR="00774C45" w:rsidRPr="007C01B6" w14:paraId="6A148316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0F7C" w14:textId="77777777" w:rsidR="00774C45" w:rsidRDefault="00774C45" w:rsidP="00D56299">
            <w:pPr>
              <w:rPr>
                <w:sz w:val="18"/>
                <w:szCs w:val="18"/>
              </w:rPr>
            </w:pPr>
            <w:r w:rsidRPr="007C01B6">
              <w:rPr>
                <w:sz w:val="18"/>
                <w:szCs w:val="18"/>
              </w:rPr>
              <w:t>provider</w:t>
            </w:r>
            <w:r w:rsidRPr="007C01B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1DFCA" w14:textId="2D68BE1C" w:rsidR="00774C45" w:rsidRDefault="0006355A" w:rsidP="00D56299">
            <w:pPr>
              <w:rPr>
                <w:sz w:val="18"/>
                <w:szCs w:val="18"/>
              </w:rPr>
            </w:pPr>
            <w:r w:rsidRPr="00EA534A">
              <w:rPr>
                <w:rFonts w:hint="eastAsia"/>
                <w:sz w:val="18"/>
                <w:szCs w:val="18"/>
              </w:rPr>
              <w:t>红包发放方用户编号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316C2" w14:textId="605FB34F" w:rsidR="00774C45" w:rsidRPr="00F42973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EA2B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375B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87FB2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776C8" w14:textId="415AA100" w:rsidR="00774C45" w:rsidRDefault="00EA534A" w:rsidP="00D56299">
            <w:pPr>
              <w:rPr>
                <w:sz w:val="18"/>
                <w:szCs w:val="18"/>
              </w:rPr>
            </w:pPr>
            <w:r w:rsidRPr="00EA534A">
              <w:rPr>
                <w:rFonts w:hint="eastAsia"/>
                <w:sz w:val="18"/>
                <w:szCs w:val="18"/>
              </w:rPr>
              <w:t>红包发放方用户编号</w:t>
            </w:r>
          </w:p>
        </w:tc>
      </w:tr>
      <w:tr w:rsidR="00774C45" w:rsidRPr="006E3B2D" w14:paraId="2B37F2D0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D82E" w14:textId="77777777" w:rsidR="00774C45" w:rsidRDefault="00774C45" w:rsidP="00D56299">
            <w:pPr>
              <w:rPr>
                <w:sz w:val="18"/>
                <w:szCs w:val="18"/>
              </w:rPr>
            </w:pPr>
            <w:r w:rsidRPr="006E3B2D">
              <w:rPr>
                <w:sz w:val="18"/>
                <w:szCs w:val="18"/>
              </w:rPr>
              <w:t>providername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39DA" w14:textId="0C36B418" w:rsidR="00774C45" w:rsidRDefault="0006355A" w:rsidP="00D56299">
            <w:pPr>
              <w:rPr>
                <w:sz w:val="18"/>
                <w:szCs w:val="18"/>
              </w:rPr>
            </w:pPr>
            <w:r w:rsidRPr="00EA534A">
              <w:rPr>
                <w:rFonts w:hint="eastAsia"/>
                <w:sz w:val="18"/>
                <w:szCs w:val="18"/>
              </w:rPr>
              <w:t>红包发放方用户名称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0B35" w14:textId="28FD8ABB" w:rsidR="00774C45" w:rsidRPr="00F42973" w:rsidRDefault="00B9068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VARCHAR </w:t>
            </w:r>
            <w:r w:rsidR="00774C45">
              <w:rPr>
                <w:sz w:val="18"/>
                <w:szCs w:val="18"/>
              </w:rPr>
              <w:t>(32)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DADC6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3D47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B970C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E816C" w14:textId="4F570B12" w:rsidR="00774C45" w:rsidRDefault="00EA534A" w:rsidP="00D56299">
            <w:pPr>
              <w:rPr>
                <w:sz w:val="18"/>
                <w:szCs w:val="18"/>
              </w:rPr>
            </w:pPr>
            <w:r w:rsidRPr="00EA534A">
              <w:rPr>
                <w:rFonts w:hint="eastAsia"/>
                <w:sz w:val="18"/>
                <w:szCs w:val="18"/>
              </w:rPr>
              <w:t>红包发放方用户名称</w:t>
            </w:r>
          </w:p>
        </w:tc>
      </w:tr>
      <w:tr w:rsidR="00774C45" w14:paraId="3D9E1801" w14:textId="77777777" w:rsidTr="00477A9A">
        <w:trPr>
          <w:trHeight w:val="502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E297" w14:textId="77777777" w:rsidR="00774C45" w:rsidRPr="00CE09A7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A7775F">
              <w:rPr>
                <w:sz w:val="18"/>
                <w:szCs w:val="18"/>
              </w:rPr>
              <w:t>onsumer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8A34" w14:textId="332D1B6B" w:rsidR="00774C45" w:rsidRDefault="0006355A" w:rsidP="00D56299">
            <w:pPr>
              <w:rPr>
                <w:sz w:val="18"/>
                <w:szCs w:val="18"/>
              </w:rPr>
            </w:pPr>
            <w:r w:rsidRPr="00FF0E26">
              <w:rPr>
                <w:rFonts w:hint="eastAsia"/>
                <w:sz w:val="18"/>
                <w:szCs w:val="18"/>
              </w:rPr>
              <w:t>红包领取人用户编号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9D472" w14:textId="5740F328" w:rsidR="00774C4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VARCHAR(16)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7CDF0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456B1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E8A5C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EBEE5" w14:textId="33C5A7AD" w:rsidR="00774C45" w:rsidRDefault="00FF0E26" w:rsidP="00D56299">
            <w:pPr>
              <w:rPr>
                <w:sz w:val="18"/>
                <w:szCs w:val="18"/>
              </w:rPr>
            </w:pPr>
            <w:r w:rsidRPr="00FF0E26">
              <w:rPr>
                <w:rFonts w:hint="eastAsia"/>
                <w:sz w:val="18"/>
                <w:szCs w:val="18"/>
              </w:rPr>
              <w:t>红包领取人用户编号</w:t>
            </w:r>
          </w:p>
        </w:tc>
      </w:tr>
      <w:tr w:rsidR="00774C45" w14:paraId="2AE0CCF7" w14:textId="77777777" w:rsidTr="00477A9A">
        <w:trPr>
          <w:trHeight w:val="502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BCC5" w14:textId="77777777" w:rsidR="00774C45" w:rsidRDefault="00774C45" w:rsidP="00D56299">
            <w:pPr>
              <w:rPr>
                <w:sz w:val="18"/>
                <w:szCs w:val="18"/>
              </w:rPr>
            </w:pPr>
            <w:r w:rsidRPr="00385B64">
              <w:rPr>
                <w:sz w:val="18"/>
                <w:szCs w:val="18"/>
              </w:rPr>
              <w:t>consumername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5CCAC" w14:textId="5A3618BE" w:rsidR="00774C45" w:rsidRDefault="0006355A" w:rsidP="00D56299">
            <w:pPr>
              <w:rPr>
                <w:sz w:val="18"/>
                <w:szCs w:val="18"/>
              </w:rPr>
            </w:pPr>
            <w:r w:rsidRPr="00FF0E26">
              <w:rPr>
                <w:rFonts w:hint="eastAsia"/>
                <w:sz w:val="18"/>
                <w:szCs w:val="18"/>
              </w:rPr>
              <w:t>红包领取人用户名称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9CD1C" w14:textId="0126DD24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 w:rsidRPr="00F4297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32</w:t>
            </w:r>
            <w:r w:rsidRPr="00F42973"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70DB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C588C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DEEA3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8E61E" w14:textId="1E40A159" w:rsidR="00774C45" w:rsidRDefault="00FF0E26" w:rsidP="00D56299">
            <w:pPr>
              <w:rPr>
                <w:sz w:val="18"/>
                <w:szCs w:val="18"/>
              </w:rPr>
            </w:pPr>
            <w:r w:rsidRPr="00FF0E26">
              <w:rPr>
                <w:rFonts w:hint="eastAsia"/>
                <w:sz w:val="18"/>
                <w:szCs w:val="18"/>
              </w:rPr>
              <w:t>红包领取人用户名称</w:t>
            </w:r>
          </w:p>
        </w:tc>
      </w:tr>
      <w:tr w:rsidR="00774C45" w:rsidRPr="00234F55" w14:paraId="0957DF0A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DED3" w14:textId="77777777" w:rsidR="00774C45" w:rsidRPr="00234F5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7F5E2" w14:textId="39C65112" w:rsidR="00774C45" w:rsidRPr="00234F55" w:rsidRDefault="0006355A" w:rsidP="00D56299">
            <w:pPr>
              <w:rPr>
                <w:sz w:val="18"/>
                <w:szCs w:val="18"/>
              </w:rPr>
            </w:pPr>
            <w:r w:rsidRPr="00F62955">
              <w:rPr>
                <w:rFonts w:hint="eastAsia"/>
                <w:sz w:val="18"/>
                <w:szCs w:val="18"/>
              </w:rPr>
              <w:t>红包金额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09F89" w14:textId="61022FBE" w:rsidR="00774C45" w:rsidRPr="00234F5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  <w:r w:rsidR="00774C45" w:rsidRPr="00234F55">
              <w:rPr>
                <w:sz w:val="18"/>
                <w:szCs w:val="18"/>
              </w:rPr>
              <w:t xml:space="preserve"> (16,0)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5311" w14:textId="77777777" w:rsidR="00774C45" w:rsidRPr="00234F5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0763D" w14:textId="77777777" w:rsidR="00774C45" w:rsidRPr="00234F55" w:rsidRDefault="00774C4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4CB71" w14:textId="77777777" w:rsidR="00774C45" w:rsidRPr="00234F5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7A40" w14:textId="18F73FD8" w:rsidR="00774C45" w:rsidRPr="00234F55" w:rsidRDefault="00F62955" w:rsidP="00D56299">
            <w:pPr>
              <w:rPr>
                <w:sz w:val="18"/>
                <w:szCs w:val="18"/>
              </w:rPr>
            </w:pPr>
            <w:r w:rsidRPr="00F62955">
              <w:rPr>
                <w:rFonts w:hint="eastAsia"/>
                <w:sz w:val="18"/>
                <w:szCs w:val="18"/>
              </w:rPr>
              <w:t>红包金额</w:t>
            </w:r>
          </w:p>
        </w:tc>
      </w:tr>
      <w:tr w:rsidR="00774C45" w14:paraId="6B4C2C3B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ACB" w14:textId="77777777" w:rsidR="00774C45" w:rsidRPr="00C954B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ccy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5FE27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币种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3DEAE" w14:textId="1DE57FC2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770C33">
              <w:rPr>
                <w:sz w:val="18"/>
                <w:szCs w:val="18"/>
              </w:rPr>
              <w:t>CHAR</w:t>
            </w:r>
            <w:r>
              <w:rPr>
                <w:sz w:val="18"/>
                <w:szCs w:val="18"/>
              </w:rPr>
              <w:t>2(</w:t>
            </w:r>
            <w:r w:rsidR="009758FA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2A21C" w14:textId="77777777" w:rsidR="00774C45" w:rsidRDefault="00774C45" w:rsidP="00D56299">
            <w:pPr>
              <w:rPr>
                <w:sz w:val="18"/>
                <w:szCs w:val="18"/>
              </w:rPr>
            </w:pPr>
            <w:r w:rsidRPr="006A5964">
              <w:rPr>
                <w:rFonts w:hint="eastAsia"/>
                <w:sz w:val="18"/>
                <w:szCs w:val="18"/>
              </w:rPr>
              <w:t>001-</w:t>
            </w:r>
            <w:r w:rsidRPr="006A5964">
              <w:rPr>
                <w:rFonts w:hint="eastAsia"/>
                <w:sz w:val="18"/>
                <w:szCs w:val="18"/>
              </w:rPr>
              <w:t>现金</w:t>
            </w:r>
            <w:r w:rsidRPr="006A5964">
              <w:rPr>
                <w:rFonts w:hint="eastAsia"/>
                <w:sz w:val="18"/>
                <w:szCs w:val="18"/>
              </w:rPr>
              <w:t>, 002-</w:t>
            </w:r>
            <w:r w:rsidRPr="006A5964">
              <w:rPr>
                <w:rFonts w:hint="eastAsia"/>
                <w:sz w:val="18"/>
                <w:szCs w:val="18"/>
              </w:rPr>
              <w:t>伴儿豆</w:t>
            </w:r>
            <w:r w:rsidRPr="006A5964">
              <w:rPr>
                <w:rFonts w:hint="eastAsia"/>
                <w:sz w:val="18"/>
                <w:szCs w:val="18"/>
              </w:rPr>
              <w:t>, 003-</w:t>
            </w:r>
            <w:r w:rsidRPr="006A5964">
              <w:rPr>
                <w:rFonts w:hint="eastAsia"/>
                <w:sz w:val="18"/>
                <w:szCs w:val="18"/>
              </w:rPr>
              <w:t>积分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1F166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6BF1A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E3B9C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币种</w:t>
            </w:r>
          </w:p>
          <w:p w14:paraId="7631B07A" w14:textId="77777777" w:rsidR="00774C45" w:rsidRDefault="00774C45" w:rsidP="00D56299">
            <w:pPr>
              <w:rPr>
                <w:sz w:val="18"/>
                <w:szCs w:val="18"/>
              </w:rPr>
            </w:pPr>
            <w:r w:rsidRPr="006A5964">
              <w:rPr>
                <w:rFonts w:hint="eastAsia"/>
                <w:sz w:val="18"/>
                <w:szCs w:val="18"/>
              </w:rPr>
              <w:t>001-</w:t>
            </w:r>
            <w:r w:rsidRPr="006A5964">
              <w:rPr>
                <w:rFonts w:hint="eastAsia"/>
                <w:sz w:val="18"/>
                <w:szCs w:val="18"/>
              </w:rPr>
              <w:t>现金</w:t>
            </w:r>
            <w:r w:rsidRPr="006A5964">
              <w:rPr>
                <w:rFonts w:hint="eastAsia"/>
                <w:sz w:val="18"/>
                <w:szCs w:val="18"/>
              </w:rPr>
              <w:t>, 002-</w:t>
            </w:r>
            <w:r w:rsidRPr="006A5964">
              <w:rPr>
                <w:rFonts w:hint="eastAsia"/>
                <w:sz w:val="18"/>
                <w:szCs w:val="18"/>
              </w:rPr>
              <w:t>伴儿豆</w:t>
            </w:r>
            <w:r w:rsidRPr="006A5964">
              <w:rPr>
                <w:rFonts w:hint="eastAsia"/>
                <w:sz w:val="18"/>
                <w:szCs w:val="18"/>
              </w:rPr>
              <w:t>, 003-</w:t>
            </w:r>
            <w:r w:rsidRPr="006A5964">
              <w:rPr>
                <w:rFonts w:hint="eastAsia"/>
                <w:sz w:val="18"/>
                <w:szCs w:val="18"/>
              </w:rPr>
              <w:t>积分</w:t>
            </w:r>
          </w:p>
        </w:tc>
      </w:tr>
      <w:tr w:rsidR="00774C45" w:rsidRPr="00234F55" w14:paraId="7E2A3913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D3A2" w14:textId="77777777" w:rsidR="00774C45" w:rsidRPr="00234F55" w:rsidRDefault="00774C4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tat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8E5F5" w14:textId="77777777" w:rsidR="00774C45" w:rsidRPr="00234F5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AEEBA" w14:textId="58FC62DE" w:rsidR="00774C45" w:rsidRPr="00234F55" w:rsidRDefault="00770C33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 w:rsidR="00774C45" w:rsidRPr="00234F55">
              <w:rPr>
                <w:rFonts w:hint="eastAsia"/>
                <w:sz w:val="18"/>
                <w:szCs w:val="18"/>
              </w:rPr>
              <w:t xml:space="preserve"> (</w:t>
            </w:r>
            <w:r w:rsidR="00774C45" w:rsidRPr="00234F55">
              <w:rPr>
                <w:sz w:val="18"/>
                <w:szCs w:val="18"/>
              </w:rPr>
              <w:t>2)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51FD2" w14:textId="77777777" w:rsidR="00774C45" w:rsidRPr="00234F55" w:rsidRDefault="00774C45" w:rsidP="00D56299">
            <w:pPr>
              <w:rPr>
                <w:sz w:val="18"/>
                <w:szCs w:val="18"/>
              </w:rPr>
            </w:pPr>
            <w:r w:rsidRPr="00A066C8">
              <w:rPr>
                <w:rFonts w:hint="eastAsia"/>
                <w:sz w:val="18"/>
                <w:szCs w:val="18"/>
              </w:rPr>
              <w:t>00:</w:t>
            </w:r>
            <w:r w:rsidRPr="00A066C8">
              <w:rPr>
                <w:rFonts w:hint="eastAsia"/>
                <w:sz w:val="18"/>
                <w:szCs w:val="18"/>
              </w:rPr>
              <w:t>初始</w:t>
            </w:r>
            <w:r w:rsidRPr="00A066C8">
              <w:rPr>
                <w:rFonts w:hint="eastAsia"/>
                <w:sz w:val="18"/>
                <w:szCs w:val="18"/>
              </w:rPr>
              <w:t xml:space="preserve"> 01:</w:t>
            </w:r>
            <w:r w:rsidRPr="00A066C8">
              <w:rPr>
                <w:rFonts w:hint="eastAsia"/>
                <w:sz w:val="18"/>
                <w:szCs w:val="18"/>
              </w:rPr>
              <w:t>未入账</w:t>
            </w:r>
            <w:r w:rsidRPr="00A066C8">
              <w:rPr>
                <w:rFonts w:hint="eastAsia"/>
                <w:sz w:val="18"/>
                <w:szCs w:val="18"/>
              </w:rPr>
              <w:t xml:space="preserve"> 02:</w:t>
            </w:r>
            <w:r w:rsidRPr="00A066C8">
              <w:rPr>
                <w:rFonts w:hint="eastAsia"/>
                <w:sz w:val="18"/>
                <w:szCs w:val="18"/>
              </w:rPr>
              <w:t>已入账</w:t>
            </w:r>
            <w:r w:rsidRPr="00A066C8">
              <w:rPr>
                <w:rFonts w:hint="eastAsia"/>
                <w:sz w:val="18"/>
                <w:szCs w:val="18"/>
              </w:rPr>
              <w:t xml:space="preserve"> 03:</w:t>
            </w:r>
            <w:r w:rsidRPr="00A066C8">
              <w:rPr>
                <w:rFonts w:hint="eastAsia"/>
                <w:sz w:val="18"/>
                <w:szCs w:val="18"/>
              </w:rPr>
              <w:t>失效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BBB7" w14:textId="77777777" w:rsidR="00774C45" w:rsidRPr="00234F55" w:rsidRDefault="00774C45" w:rsidP="00D56299">
            <w:pPr>
              <w:rPr>
                <w:sz w:val="18"/>
                <w:szCs w:val="18"/>
              </w:rPr>
            </w:pPr>
            <w:r w:rsidRPr="00234F55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84236" w14:textId="77777777" w:rsidR="00774C45" w:rsidRPr="00234F5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C638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  <w:p w14:paraId="08281A5F" w14:textId="77777777" w:rsidR="00E32152" w:rsidRDefault="00774C45" w:rsidP="00D56299">
            <w:pPr>
              <w:rPr>
                <w:sz w:val="18"/>
                <w:szCs w:val="18"/>
              </w:rPr>
            </w:pPr>
            <w:r w:rsidRPr="00A066C8">
              <w:rPr>
                <w:rFonts w:hint="eastAsia"/>
                <w:sz w:val="18"/>
                <w:szCs w:val="18"/>
              </w:rPr>
              <w:t>00:</w:t>
            </w:r>
            <w:r w:rsidRPr="00A066C8">
              <w:rPr>
                <w:rFonts w:hint="eastAsia"/>
                <w:sz w:val="18"/>
                <w:szCs w:val="18"/>
              </w:rPr>
              <w:t>初始</w:t>
            </w:r>
            <w:r w:rsidRPr="00A066C8">
              <w:rPr>
                <w:rFonts w:hint="eastAsia"/>
                <w:sz w:val="18"/>
                <w:szCs w:val="18"/>
              </w:rPr>
              <w:t xml:space="preserve"> </w:t>
            </w:r>
          </w:p>
          <w:p w14:paraId="2DB11974" w14:textId="058865AA" w:rsidR="00774C45" w:rsidRPr="00234F55" w:rsidRDefault="00774C45" w:rsidP="00D56299">
            <w:pPr>
              <w:rPr>
                <w:sz w:val="18"/>
                <w:szCs w:val="18"/>
              </w:rPr>
            </w:pPr>
            <w:r w:rsidRPr="00A066C8">
              <w:rPr>
                <w:rFonts w:hint="eastAsia"/>
                <w:sz w:val="18"/>
                <w:szCs w:val="18"/>
              </w:rPr>
              <w:t>01:</w:t>
            </w:r>
            <w:r w:rsidRPr="00A066C8">
              <w:rPr>
                <w:rFonts w:hint="eastAsia"/>
                <w:sz w:val="18"/>
                <w:szCs w:val="18"/>
              </w:rPr>
              <w:t>未入账</w:t>
            </w:r>
            <w:r w:rsidRPr="00A066C8">
              <w:rPr>
                <w:rFonts w:hint="eastAsia"/>
                <w:sz w:val="18"/>
                <w:szCs w:val="18"/>
              </w:rPr>
              <w:t xml:space="preserve"> 02:</w:t>
            </w:r>
            <w:r w:rsidRPr="00A066C8">
              <w:rPr>
                <w:rFonts w:hint="eastAsia"/>
                <w:sz w:val="18"/>
                <w:szCs w:val="18"/>
              </w:rPr>
              <w:t>已入账</w:t>
            </w:r>
            <w:r w:rsidRPr="00A066C8">
              <w:rPr>
                <w:rFonts w:hint="eastAsia"/>
                <w:sz w:val="18"/>
                <w:szCs w:val="18"/>
              </w:rPr>
              <w:t xml:space="preserve"> 03:</w:t>
            </w:r>
            <w:r w:rsidRPr="00A066C8">
              <w:rPr>
                <w:rFonts w:hint="eastAsia"/>
                <w:sz w:val="18"/>
                <w:szCs w:val="18"/>
              </w:rPr>
              <w:t>失效</w:t>
            </w:r>
          </w:p>
        </w:tc>
      </w:tr>
      <w:tr w:rsidR="00774C45" w14:paraId="2690E0EE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881D" w14:textId="77777777" w:rsidR="00774C45" w:rsidRPr="00C954B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reat</w:t>
            </w:r>
            <w:r>
              <w:rPr>
                <w:sz w:val="18"/>
                <w:szCs w:val="18"/>
              </w:rPr>
              <w:t>ime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E7DE8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D7B1" w14:textId="19E8BAE8" w:rsidR="00774C45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73CB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A326C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D46DB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40F6F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</w:tr>
      <w:tr w:rsidR="00774C45" w14:paraId="1139AA38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C881" w14:textId="60048821" w:rsidR="00774C45" w:rsidRDefault="00B45FD4" w:rsidP="00D56299">
            <w:pPr>
              <w:rPr>
                <w:sz w:val="18"/>
                <w:szCs w:val="18"/>
              </w:rPr>
            </w:pPr>
            <w:r w:rsidRPr="00214A05">
              <w:rPr>
                <w:sz w:val="18"/>
                <w:szCs w:val="18"/>
              </w:rPr>
              <w:t>updatetime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5BFA1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530E4" w14:textId="1641310E" w:rsidR="00774C45" w:rsidRPr="00734254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19DE0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8EBC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AC5F3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B44C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</w:tr>
      <w:tr w:rsidR="00774C45" w14:paraId="1943104F" w14:textId="77777777" w:rsidTr="00477A9A">
        <w:trPr>
          <w:trHeight w:val="70"/>
          <w:tblHeader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DB51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165FF6">
              <w:rPr>
                <w:sz w:val="18"/>
                <w:szCs w:val="18"/>
              </w:rPr>
              <w:t>ecorded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19C61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入账时间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8E2B9" w14:textId="4E267874" w:rsidR="00774C45" w:rsidRPr="00734254" w:rsidRDefault="005B20D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9081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A5F50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7273F" w14:textId="77777777" w:rsidR="00774C45" w:rsidRDefault="00774C45" w:rsidP="00D5629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99C04" w14:textId="77777777" w:rsidR="00774C45" w:rsidRDefault="00774C45" w:rsidP="00D56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入账时间</w:t>
            </w:r>
          </w:p>
        </w:tc>
      </w:tr>
      <w:tr w:rsidR="00477A9A" w14:paraId="2DFE23C6" w14:textId="77777777" w:rsidTr="000A52A3">
        <w:trPr>
          <w:trHeight w:val="70"/>
          <w:tblHeader/>
          <w:ins w:id="53" w:author="liu jian" w:date="2017-08-19T14:37:00Z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94C9" w14:textId="77777777" w:rsidR="00477A9A" w:rsidRPr="00CC7E36" w:rsidRDefault="00477A9A" w:rsidP="000A52A3">
            <w:pPr>
              <w:rPr>
                <w:ins w:id="54" w:author="liu jian" w:date="2017-08-19T14:37:00Z"/>
                <w:sz w:val="18"/>
                <w:szCs w:val="18"/>
              </w:rPr>
            </w:pPr>
            <w:ins w:id="55" w:author="liu jian" w:date="2017-08-19T14:37:00Z">
              <w:r>
                <w:rPr>
                  <w:sz w:val="18"/>
                  <w:szCs w:val="18"/>
                </w:rPr>
                <w:t>remark</w:t>
              </w:r>
            </w:ins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09320" w14:textId="77777777" w:rsidR="00477A9A" w:rsidRDefault="00477A9A" w:rsidP="000A52A3">
            <w:pPr>
              <w:rPr>
                <w:ins w:id="56" w:author="liu jian" w:date="2017-08-19T14:37:00Z"/>
                <w:sz w:val="18"/>
                <w:szCs w:val="18"/>
              </w:rPr>
            </w:pPr>
            <w:ins w:id="57" w:author="liu jian" w:date="2017-08-19T14:37:00Z">
              <w:r>
                <w:rPr>
                  <w:sz w:val="18"/>
                  <w:szCs w:val="18"/>
                </w:rPr>
                <w:t>备注</w:t>
              </w:r>
            </w:ins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8FDA1" w14:textId="77777777" w:rsidR="00477A9A" w:rsidRDefault="00477A9A" w:rsidP="000A52A3">
            <w:pPr>
              <w:rPr>
                <w:ins w:id="58" w:author="liu jian" w:date="2017-08-19T14:37:00Z"/>
                <w:sz w:val="18"/>
                <w:szCs w:val="18"/>
              </w:rPr>
            </w:pPr>
            <w:ins w:id="59" w:author="liu jian" w:date="2017-08-19T14:37:00Z">
              <w:r>
                <w:rPr>
                  <w:sz w:val="18"/>
                  <w:szCs w:val="18"/>
                </w:rPr>
                <w:t>VARCHAR(128)</w:t>
              </w:r>
            </w:ins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DC83" w14:textId="77777777" w:rsidR="00477A9A" w:rsidRDefault="00477A9A" w:rsidP="000A52A3">
            <w:pPr>
              <w:rPr>
                <w:ins w:id="60" w:author="liu jian" w:date="2017-08-19T14:37:00Z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64AF5" w14:textId="77777777" w:rsidR="00477A9A" w:rsidRDefault="00477A9A" w:rsidP="000A52A3">
            <w:pPr>
              <w:rPr>
                <w:ins w:id="61" w:author="liu jian" w:date="2017-08-19T14:37:00Z"/>
                <w:sz w:val="18"/>
                <w:szCs w:val="18"/>
              </w:rPr>
            </w:pPr>
            <w:ins w:id="62" w:author="liu jian" w:date="2017-08-19T14:37:00Z">
              <w:r>
                <w:rPr>
                  <w:sz w:val="18"/>
                  <w:szCs w:val="18"/>
                </w:rPr>
                <w:t>O</w:t>
              </w:r>
            </w:ins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669C6" w14:textId="77777777" w:rsidR="00477A9A" w:rsidRDefault="00477A9A" w:rsidP="000A52A3">
            <w:pPr>
              <w:rPr>
                <w:ins w:id="63" w:author="liu jian" w:date="2017-08-19T14:37:00Z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4C9CB" w14:textId="77777777" w:rsidR="00477A9A" w:rsidRDefault="00477A9A" w:rsidP="000A52A3">
            <w:pPr>
              <w:rPr>
                <w:ins w:id="64" w:author="liu jian" w:date="2017-08-19T14:37:00Z"/>
                <w:sz w:val="18"/>
                <w:szCs w:val="18"/>
              </w:rPr>
            </w:pPr>
            <w:ins w:id="65" w:author="liu jian" w:date="2017-08-19T14:37:00Z">
              <w:r>
                <w:rPr>
                  <w:sz w:val="18"/>
                  <w:szCs w:val="18"/>
                </w:rPr>
                <w:t>备注</w:t>
              </w:r>
            </w:ins>
          </w:p>
        </w:tc>
      </w:tr>
    </w:tbl>
    <w:p w14:paraId="4F1F3FDD" w14:textId="77777777" w:rsidR="001C0FB5" w:rsidRPr="00242257" w:rsidRDefault="001C0FB5" w:rsidP="00242257"/>
    <w:sectPr w:rsidR="001C0FB5" w:rsidRPr="00242257" w:rsidSect="00D003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67E95"/>
    <w:multiLevelType w:val="multilevel"/>
    <w:tmpl w:val="29F67E95"/>
    <w:lvl w:ilvl="0">
      <w:start w:val="1"/>
      <w:numFmt w:val="decimal"/>
      <w:pStyle w:val="1"/>
      <w:lvlText w:val="%1."/>
      <w:lvlJc w:val="left"/>
      <w:pPr>
        <w:ind w:left="902" w:hanging="420"/>
      </w:pPr>
      <w:rPr>
        <w:b/>
        <w:i w:val="0"/>
        <w:color w:val="auto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200" w:hanging="200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00" w:hanging="20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isLgl/>
      <w:suff w:val="space"/>
      <w:lvlText w:val="%1.%2.%3.%4"/>
      <w:lvlJc w:val="left"/>
      <w:pPr>
        <w:ind w:left="200" w:hanging="200"/>
      </w:pPr>
      <w:rPr>
        <w:rFonts w:ascii="Times New Roman" w:hAnsi="Times New Roman" w:cs="Times New Roman" w:hint="default"/>
        <w:b/>
        <w:i w:val="0"/>
        <w:sz w:val="24"/>
        <w:szCs w:val="24"/>
        <w:lang w:val="en-US"/>
      </w:rPr>
    </w:lvl>
    <w:lvl w:ilvl="4">
      <w:start w:val="1"/>
      <w:numFmt w:val="decimal"/>
      <w:isLgl/>
      <w:suff w:val="space"/>
      <w:lvlText w:val="%1.%2.%3.%4.%5"/>
      <w:lvlJc w:val="left"/>
      <w:pPr>
        <w:ind w:left="600" w:hanging="200"/>
      </w:pPr>
      <w:rPr>
        <w:rFonts w:ascii="Times New Roman" w:hAnsi="Times New Roman" w:cs="Times New Roman" w:hint="default"/>
        <w:b/>
        <w:i w:val="0"/>
        <w:sz w:val="24"/>
        <w:szCs w:val="24"/>
        <w:lang w:val="en-US" w:eastAsia="zh-CN"/>
      </w:rPr>
    </w:lvl>
    <w:lvl w:ilvl="5">
      <w:start w:val="1"/>
      <w:numFmt w:val="decimal"/>
      <w:isLgl/>
      <w:suff w:val="space"/>
      <w:lvlText w:val="%1.%2.%3.%4.%5.%6"/>
      <w:lvlJc w:val="left"/>
      <w:pPr>
        <w:ind w:left="200" w:hanging="200"/>
      </w:pPr>
      <w:rPr>
        <w:b/>
        <w:i w:val="0"/>
        <w:sz w:val="24"/>
        <w:szCs w:val="24"/>
      </w:rPr>
    </w:lvl>
    <w:lvl w:ilvl="6">
      <w:start w:val="1"/>
      <w:numFmt w:val="none"/>
      <w:suff w:val="nothing"/>
      <w:lvlText w:val=""/>
      <w:lvlJc w:val="left"/>
      <w:pPr>
        <w:ind w:left="200" w:firstLine="0"/>
      </w:pPr>
    </w:lvl>
    <w:lvl w:ilvl="7">
      <w:start w:val="1"/>
      <w:numFmt w:val="none"/>
      <w:suff w:val="nothing"/>
      <w:lvlText w:val=""/>
      <w:lvlJc w:val="left"/>
      <w:pPr>
        <w:ind w:left="200" w:firstLine="0"/>
      </w:pPr>
    </w:lvl>
    <w:lvl w:ilvl="8">
      <w:start w:val="1"/>
      <w:numFmt w:val="none"/>
      <w:suff w:val="nothing"/>
      <w:lvlText w:val=""/>
      <w:lvlJc w:val="left"/>
      <w:pPr>
        <w:ind w:left="20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 jian">
    <w15:presenceInfo w15:providerId="Windows Live" w15:userId="768ea46c8fe09d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3"/>
  <w:doNotDisplayPageBoundaries/>
  <w:displayBackgroundShape/>
  <w:bordersDoNotSurroundHeader/>
  <w:bordersDoNotSurroundFooter/>
  <w:trackRevision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3D"/>
    <w:rsid w:val="000000F1"/>
    <w:rsid w:val="00005C80"/>
    <w:rsid w:val="000218A5"/>
    <w:rsid w:val="00024EF4"/>
    <w:rsid w:val="0004635A"/>
    <w:rsid w:val="00062D5B"/>
    <w:rsid w:val="0006355A"/>
    <w:rsid w:val="0008740B"/>
    <w:rsid w:val="000962F4"/>
    <w:rsid w:val="000A258F"/>
    <w:rsid w:val="000A379B"/>
    <w:rsid w:val="000A52A3"/>
    <w:rsid w:val="000D19EF"/>
    <w:rsid w:val="000D2E18"/>
    <w:rsid w:val="000E2B20"/>
    <w:rsid w:val="000E2EFD"/>
    <w:rsid w:val="000E4D46"/>
    <w:rsid w:val="000F2389"/>
    <w:rsid w:val="0010410B"/>
    <w:rsid w:val="00110B59"/>
    <w:rsid w:val="00115957"/>
    <w:rsid w:val="00165FF6"/>
    <w:rsid w:val="0017616F"/>
    <w:rsid w:val="00180BAF"/>
    <w:rsid w:val="001B10F6"/>
    <w:rsid w:val="001C0FB5"/>
    <w:rsid w:val="001D3831"/>
    <w:rsid w:val="001E1583"/>
    <w:rsid w:val="00211BA5"/>
    <w:rsid w:val="00212AEF"/>
    <w:rsid w:val="00214A05"/>
    <w:rsid w:val="0022523E"/>
    <w:rsid w:val="00225C8E"/>
    <w:rsid w:val="0023075D"/>
    <w:rsid w:val="00234F55"/>
    <w:rsid w:val="00242257"/>
    <w:rsid w:val="00242E58"/>
    <w:rsid w:val="00250481"/>
    <w:rsid w:val="00260A5B"/>
    <w:rsid w:val="00284BA0"/>
    <w:rsid w:val="002B09C8"/>
    <w:rsid w:val="002B62A0"/>
    <w:rsid w:val="002C2ECA"/>
    <w:rsid w:val="002C3D38"/>
    <w:rsid w:val="002F559A"/>
    <w:rsid w:val="002F5B14"/>
    <w:rsid w:val="00307048"/>
    <w:rsid w:val="003108FF"/>
    <w:rsid w:val="003240ED"/>
    <w:rsid w:val="00357FD2"/>
    <w:rsid w:val="0036685D"/>
    <w:rsid w:val="003800F7"/>
    <w:rsid w:val="00380134"/>
    <w:rsid w:val="00380931"/>
    <w:rsid w:val="00381747"/>
    <w:rsid w:val="00382DC0"/>
    <w:rsid w:val="00385B64"/>
    <w:rsid w:val="00396C7C"/>
    <w:rsid w:val="003A4195"/>
    <w:rsid w:val="003B10F2"/>
    <w:rsid w:val="003B179C"/>
    <w:rsid w:val="003E6E94"/>
    <w:rsid w:val="003F0626"/>
    <w:rsid w:val="003F3AD9"/>
    <w:rsid w:val="004223ED"/>
    <w:rsid w:val="00477A9A"/>
    <w:rsid w:val="00477C1C"/>
    <w:rsid w:val="0049432A"/>
    <w:rsid w:val="004A2656"/>
    <w:rsid w:val="004A2A95"/>
    <w:rsid w:val="004C3CF2"/>
    <w:rsid w:val="004C3D39"/>
    <w:rsid w:val="00536ECF"/>
    <w:rsid w:val="00543258"/>
    <w:rsid w:val="005438F8"/>
    <w:rsid w:val="005475BC"/>
    <w:rsid w:val="00556D44"/>
    <w:rsid w:val="00572DB7"/>
    <w:rsid w:val="00583304"/>
    <w:rsid w:val="00584D21"/>
    <w:rsid w:val="00591623"/>
    <w:rsid w:val="005929A0"/>
    <w:rsid w:val="005A13FA"/>
    <w:rsid w:val="005B20D5"/>
    <w:rsid w:val="005B7BAB"/>
    <w:rsid w:val="005C2386"/>
    <w:rsid w:val="005F6A30"/>
    <w:rsid w:val="00640696"/>
    <w:rsid w:val="00647FFE"/>
    <w:rsid w:val="00657603"/>
    <w:rsid w:val="0066605A"/>
    <w:rsid w:val="006749AF"/>
    <w:rsid w:val="006A2658"/>
    <w:rsid w:val="006A5964"/>
    <w:rsid w:val="006B3BEE"/>
    <w:rsid w:val="006C1E17"/>
    <w:rsid w:val="006C4E14"/>
    <w:rsid w:val="006D2C33"/>
    <w:rsid w:val="006D746D"/>
    <w:rsid w:val="006E3B2D"/>
    <w:rsid w:val="006F1ECD"/>
    <w:rsid w:val="006F7CDE"/>
    <w:rsid w:val="00734254"/>
    <w:rsid w:val="00741F64"/>
    <w:rsid w:val="00742866"/>
    <w:rsid w:val="0075142D"/>
    <w:rsid w:val="007608C1"/>
    <w:rsid w:val="007615AD"/>
    <w:rsid w:val="00767688"/>
    <w:rsid w:val="00770C33"/>
    <w:rsid w:val="00774C45"/>
    <w:rsid w:val="00775543"/>
    <w:rsid w:val="00790CFB"/>
    <w:rsid w:val="007924F1"/>
    <w:rsid w:val="007973B4"/>
    <w:rsid w:val="007A3A3D"/>
    <w:rsid w:val="007B4AD3"/>
    <w:rsid w:val="007C01B6"/>
    <w:rsid w:val="007E791A"/>
    <w:rsid w:val="007F0047"/>
    <w:rsid w:val="007F040E"/>
    <w:rsid w:val="00803D72"/>
    <w:rsid w:val="00813A22"/>
    <w:rsid w:val="00821820"/>
    <w:rsid w:val="00823D8E"/>
    <w:rsid w:val="00863F01"/>
    <w:rsid w:val="008653F4"/>
    <w:rsid w:val="008A29AE"/>
    <w:rsid w:val="008A3C30"/>
    <w:rsid w:val="008A5C7E"/>
    <w:rsid w:val="008B6B59"/>
    <w:rsid w:val="0092109C"/>
    <w:rsid w:val="00921994"/>
    <w:rsid w:val="0093783A"/>
    <w:rsid w:val="00952B1E"/>
    <w:rsid w:val="00954B43"/>
    <w:rsid w:val="009758FA"/>
    <w:rsid w:val="00990ACF"/>
    <w:rsid w:val="009C1959"/>
    <w:rsid w:val="009E703E"/>
    <w:rsid w:val="00A066C8"/>
    <w:rsid w:val="00A23D41"/>
    <w:rsid w:val="00A37AD1"/>
    <w:rsid w:val="00A4064B"/>
    <w:rsid w:val="00A57BF0"/>
    <w:rsid w:val="00A72DFF"/>
    <w:rsid w:val="00A7775F"/>
    <w:rsid w:val="00A77DEE"/>
    <w:rsid w:val="00A9637D"/>
    <w:rsid w:val="00AA2E54"/>
    <w:rsid w:val="00AB48E7"/>
    <w:rsid w:val="00AC4B20"/>
    <w:rsid w:val="00AC6D5E"/>
    <w:rsid w:val="00AD38D4"/>
    <w:rsid w:val="00AF0F7A"/>
    <w:rsid w:val="00B1139C"/>
    <w:rsid w:val="00B11C52"/>
    <w:rsid w:val="00B443FA"/>
    <w:rsid w:val="00B45747"/>
    <w:rsid w:val="00B45FD4"/>
    <w:rsid w:val="00B873A7"/>
    <w:rsid w:val="00B90683"/>
    <w:rsid w:val="00B975A3"/>
    <w:rsid w:val="00BB3574"/>
    <w:rsid w:val="00BC1068"/>
    <w:rsid w:val="00BC5FBD"/>
    <w:rsid w:val="00BD67FD"/>
    <w:rsid w:val="00C0699B"/>
    <w:rsid w:val="00C12775"/>
    <w:rsid w:val="00C127FA"/>
    <w:rsid w:val="00C24BD5"/>
    <w:rsid w:val="00C92AB7"/>
    <w:rsid w:val="00C96416"/>
    <w:rsid w:val="00CA38C8"/>
    <w:rsid w:val="00CB3FB7"/>
    <w:rsid w:val="00CC7275"/>
    <w:rsid w:val="00CC7E36"/>
    <w:rsid w:val="00CD7307"/>
    <w:rsid w:val="00CE2F11"/>
    <w:rsid w:val="00CF08FD"/>
    <w:rsid w:val="00CF5FFB"/>
    <w:rsid w:val="00D00381"/>
    <w:rsid w:val="00D56299"/>
    <w:rsid w:val="00D57FAC"/>
    <w:rsid w:val="00D67165"/>
    <w:rsid w:val="00D71DD6"/>
    <w:rsid w:val="00D75AD2"/>
    <w:rsid w:val="00D80033"/>
    <w:rsid w:val="00D8155E"/>
    <w:rsid w:val="00D829EA"/>
    <w:rsid w:val="00D839CD"/>
    <w:rsid w:val="00D85469"/>
    <w:rsid w:val="00DB1CC7"/>
    <w:rsid w:val="00DB4AEB"/>
    <w:rsid w:val="00DB59C8"/>
    <w:rsid w:val="00DE6FBB"/>
    <w:rsid w:val="00E00BB2"/>
    <w:rsid w:val="00E051C1"/>
    <w:rsid w:val="00E21CFA"/>
    <w:rsid w:val="00E22802"/>
    <w:rsid w:val="00E304CD"/>
    <w:rsid w:val="00E32152"/>
    <w:rsid w:val="00E369AB"/>
    <w:rsid w:val="00E46254"/>
    <w:rsid w:val="00E47D0A"/>
    <w:rsid w:val="00E747EB"/>
    <w:rsid w:val="00EA047C"/>
    <w:rsid w:val="00EA0E90"/>
    <w:rsid w:val="00EA534A"/>
    <w:rsid w:val="00EB0BD1"/>
    <w:rsid w:val="00EB78A6"/>
    <w:rsid w:val="00ED7007"/>
    <w:rsid w:val="00EE4AFD"/>
    <w:rsid w:val="00EF2661"/>
    <w:rsid w:val="00F14199"/>
    <w:rsid w:val="00F20873"/>
    <w:rsid w:val="00F31224"/>
    <w:rsid w:val="00F43F99"/>
    <w:rsid w:val="00F44BA3"/>
    <w:rsid w:val="00F61D14"/>
    <w:rsid w:val="00F62955"/>
    <w:rsid w:val="00F701B1"/>
    <w:rsid w:val="00F764AC"/>
    <w:rsid w:val="00F76AF0"/>
    <w:rsid w:val="00F85735"/>
    <w:rsid w:val="00F962CE"/>
    <w:rsid w:val="00FC4452"/>
    <w:rsid w:val="00FC54EA"/>
    <w:rsid w:val="00FC58FF"/>
    <w:rsid w:val="00FC71AE"/>
    <w:rsid w:val="00FD29A4"/>
    <w:rsid w:val="00FD2CCF"/>
    <w:rsid w:val="00FD76B7"/>
    <w:rsid w:val="00FF0E26"/>
    <w:rsid w:val="00FF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1FF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3A3D"/>
    <w:pPr>
      <w:keepNext/>
      <w:keepLines/>
      <w:pageBreakBefore/>
      <w:widowControl/>
      <w:numPr>
        <w:numId w:val="1"/>
      </w:numPr>
      <w:overflowPunct w:val="0"/>
      <w:autoSpaceDE w:val="0"/>
      <w:autoSpaceDN w:val="0"/>
      <w:adjustRightInd w:val="0"/>
      <w:spacing w:before="142" w:after="113"/>
      <w:jc w:val="left"/>
      <w:outlineLvl w:val="0"/>
    </w:pPr>
    <w:rPr>
      <w:rFonts w:ascii="Arial" w:eastAsia="宋体" w:hAnsi="Arial" w:cs="Times New Roman"/>
      <w:kern w:val="28"/>
      <w:sz w:val="36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A3A3D"/>
    <w:pPr>
      <w:keepNext/>
      <w:widowControl/>
      <w:numPr>
        <w:ilvl w:val="1"/>
        <w:numId w:val="1"/>
      </w:numPr>
      <w:overflowPunct w:val="0"/>
      <w:autoSpaceDE w:val="0"/>
      <w:autoSpaceDN w:val="0"/>
      <w:adjustRightInd w:val="0"/>
      <w:spacing w:before="425" w:after="113"/>
      <w:jc w:val="left"/>
      <w:outlineLvl w:val="1"/>
    </w:pPr>
    <w:rPr>
      <w:rFonts w:ascii="Arial" w:eastAsia="宋体" w:hAnsi="Arial" w:cs="Times New Roman"/>
      <w:kern w:val="0"/>
      <w:sz w:val="28"/>
      <w:szCs w:val="20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8155E"/>
    <w:pPr>
      <w:keepNext/>
      <w:widowControl/>
      <w:numPr>
        <w:ilvl w:val="2"/>
        <w:numId w:val="1"/>
      </w:numPr>
      <w:overflowPunct w:val="0"/>
      <w:autoSpaceDE w:val="0"/>
      <w:autoSpaceDN w:val="0"/>
      <w:adjustRightInd w:val="0"/>
      <w:spacing w:before="425" w:after="113"/>
      <w:jc w:val="left"/>
      <w:outlineLvl w:val="2"/>
    </w:pPr>
    <w:rPr>
      <w:rFonts w:ascii="Arial" w:eastAsia="宋体" w:hAnsi="Arial" w:cs="Times New Roman"/>
      <w:kern w:val="0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qFormat/>
    <w:rsid w:val="007A3A3D"/>
    <w:rPr>
      <w:rFonts w:ascii="Arial" w:eastAsia="宋体" w:hAnsi="Arial" w:cs="Times New Roman"/>
      <w:kern w:val="28"/>
      <w:sz w:val="36"/>
      <w:szCs w:val="20"/>
      <w:lang w:eastAsia="en-US"/>
    </w:rPr>
  </w:style>
  <w:style w:type="paragraph" w:styleId="a3">
    <w:name w:val="Document Map"/>
    <w:basedOn w:val="a"/>
    <w:link w:val="a4"/>
    <w:uiPriority w:val="99"/>
    <w:semiHidden/>
    <w:unhideWhenUsed/>
    <w:rsid w:val="007A3A3D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7A3A3D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qFormat/>
    <w:rsid w:val="007A3A3D"/>
    <w:rPr>
      <w:rFonts w:ascii="Arial" w:eastAsia="宋体" w:hAnsi="Arial" w:cs="Times New Roman"/>
      <w:kern w:val="0"/>
      <w:sz w:val="28"/>
      <w:szCs w:val="20"/>
      <w:lang w:eastAsia="en-US"/>
    </w:rPr>
  </w:style>
  <w:style w:type="character" w:customStyle="1" w:styleId="30">
    <w:name w:val="标题 3字符"/>
    <w:basedOn w:val="a0"/>
    <w:link w:val="3"/>
    <w:uiPriority w:val="9"/>
    <w:qFormat/>
    <w:rsid w:val="00D8155E"/>
    <w:rPr>
      <w:rFonts w:ascii="Arial" w:eastAsia="宋体" w:hAnsi="Arial" w:cs="Times New Roman"/>
      <w:kern w:val="0"/>
      <w:sz w:val="28"/>
      <w:szCs w:val="20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5929A0"/>
    <w:rPr>
      <w:rFonts w:ascii="Times New Roman" w:hAnsi="Times New Roman" w:cs="Times New Roman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929A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516</Words>
  <Characters>2942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数据库设计</vt:lpstr>
      <vt:lpstr>    ac-账户体系</vt:lpstr>
      <vt:lpstr>        ac_core(核心账户表)</vt:lpstr>
      <vt:lpstr>        ac_flow(账户流水表)</vt:lpstr>
      <vt:lpstr>    用户商户体系</vt:lpstr>
      <vt:lpstr>        mer(商户表)</vt:lpstr>
      <vt:lpstr>    sheep-活动系列</vt:lpstr>
      <vt:lpstr>        activity-活动表</vt:lpstr>
      <vt:lpstr>        sheep_flow(薅羊毛流水表)</vt:lpstr>
    </vt:vector>
  </TitlesOfParts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jian</dc:creator>
  <cp:keywords/>
  <dc:description/>
  <cp:lastModifiedBy>liu jian</cp:lastModifiedBy>
  <cp:revision>260</cp:revision>
  <dcterms:created xsi:type="dcterms:W3CDTF">2017-08-19T01:28:00Z</dcterms:created>
  <dcterms:modified xsi:type="dcterms:W3CDTF">2017-08-19T07:09:00Z</dcterms:modified>
</cp:coreProperties>
</file>